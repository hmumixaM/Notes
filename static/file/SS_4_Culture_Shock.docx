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xml" ContentType="application/vnd.openxmlformats-officedocument.wordprocessingml.comments+xml"/>
  <Override PartName="/word/people.xml" ContentType="application/vnd.openxmlformats-officedocument.wordprocessingml.people+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8A4" w:rsidRDefault="00D748A4" w:rsidP="00E219D9">
      <w:pPr>
        <w:jc w:val="center"/>
      </w:pPr>
    </w:p>
    <w:p w:rsidR="00E219D9" w:rsidRDefault="00E219D9" w:rsidP="00E219D9">
      <w:pPr>
        <w:jc w:val="center"/>
      </w:pPr>
    </w:p>
    <w:p w:rsidR="00E219D9" w:rsidRDefault="00E219D9" w:rsidP="00E219D9">
      <w:pPr>
        <w:jc w:val="center"/>
      </w:pPr>
    </w:p>
    <w:p w:rsidR="00E219D9" w:rsidRDefault="00E219D9" w:rsidP="00E219D9">
      <w:pPr>
        <w:jc w:val="center"/>
      </w:pPr>
    </w:p>
    <w:p w:rsidR="00E219D9" w:rsidRDefault="00E219D9" w:rsidP="00E219D9">
      <w:pPr>
        <w:jc w:val="center"/>
      </w:pPr>
    </w:p>
    <w:p w:rsidR="00E219D9" w:rsidRDefault="00E219D9" w:rsidP="00E219D9">
      <w:pPr>
        <w:jc w:val="center"/>
      </w:pPr>
    </w:p>
    <w:p w:rsidR="00E219D9" w:rsidRDefault="00E219D9" w:rsidP="00E219D9">
      <w:pPr>
        <w:jc w:val="center"/>
      </w:pPr>
    </w:p>
    <w:p w:rsidR="00E219D9" w:rsidRDefault="00E219D9" w:rsidP="00E219D9">
      <w:pPr>
        <w:jc w:val="center"/>
      </w:pPr>
    </w:p>
    <w:p w:rsidR="00E219D9" w:rsidRDefault="00E219D9" w:rsidP="00E219D9">
      <w:pPr>
        <w:jc w:val="center"/>
      </w:pPr>
    </w:p>
    <w:p w:rsidR="00E219D9" w:rsidRDefault="00E219D9" w:rsidP="00E219D9">
      <w:pPr>
        <w:jc w:val="center"/>
      </w:pPr>
    </w:p>
    <w:p w:rsidR="00E219D9" w:rsidRDefault="00E219D9" w:rsidP="00E219D9">
      <w:pPr>
        <w:jc w:val="center"/>
      </w:pPr>
    </w:p>
    <w:p w:rsidR="00E219D9" w:rsidRDefault="00E219D9" w:rsidP="00E219D9">
      <w:pPr>
        <w:jc w:val="center"/>
      </w:pPr>
    </w:p>
    <w:p w:rsidR="00E219D9" w:rsidRDefault="00E219D9" w:rsidP="00E219D9">
      <w:pPr>
        <w:jc w:val="center"/>
      </w:pPr>
    </w:p>
    <w:p w:rsidR="00E219D9" w:rsidRPr="00E219D9" w:rsidRDefault="00E219D9" w:rsidP="00E219D9">
      <w:pPr>
        <w:jc w:val="center"/>
        <w:rPr>
          <w:rFonts w:ascii="Times New Roman" w:hAnsi="Times New Roman" w:cs="Times New Roman"/>
          <w:sz w:val="24"/>
          <w:szCs w:val="24"/>
        </w:rPr>
      </w:pPr>
      <w:commentRangeStart w:id="0"/>
      <w:r>
        <w:rPr>
          <w:rFonts w:ascii="Times New Roman" w:hAnsi="Times New Roman" w:cs="Times New Roman"/>
          <w:sz w:val="24"/>
          <w:szCs w:val="24"/>
        </w:rPr>
        <w:t>A Shocking Truth: Culture Shock Uncovered</w:t>
      </w:r>
      <w:commentRangeEnd w:id="0"/>
      <w:r w:rsidR="00AB12F0">
        <w:rPr>
          <w:rStyle w:val="CommentReference"/>
        </w:rPr>
        <w:commentReference w:id="0"/>
      </w:r>
    </w:p>
    <w:p w:rsidR="00B166A6" w:rsidRDefault="00B166A6" w:rsidP="00E219D9">
      <w:pPr>
        <w:jc w:val="center"/>
        <w:rPr>
          <w:rFonts w:ascii="Times New Roman" w:hAnsi="Times New Roman" w:cs="Times New Roman"/>
          <w:sz w:val="24"/>
          <w:szCs w:val="24"/>
        </w:rPr>
      </w:pPr>
      <w:r>
        <w:rPr>
          <w:rFonts w:ascii="Times New Roman" w:hAnsi="Times New Roman" w:cs="Times New Roman"/>
          <w:sz w:val="24"/>
          <w:szCs w:val="24"/>
        </w:rPr>
        <w:t>[Name]</w:t>
      </w:r>
    </w:p>
    <w:p w:rsidR="00E219D9" w:rsidRPr="00E219D9" w:rsidRDefault="00E219D9" w:rsidP="00E219D9">
      <w:pPr>
        <w:jc w:val="center"/>
        <w:rPr>
          <w:rFonts w:ascii="Times New Roman" w:hAnsi="Times New Roman" w:cs="Times New Roman"/>
          <w:sz w:val="24"/>
          <w:szCs w:val="24"/>
        </w:rPr>
      </w:pPr>
      <w:r w:rsidRPr="00E219D9">
        <w:rPr>
          <w:rFonts w:ascii="Times New Roman" w:hAnsi="Times New Roman" w:cs="Times New Roman"/>
          <w:sz w:val="24"/>
          <w:szCs w:val="24"/>
        </w:rPr>
        <w:t>North Carolina State University</w:t>
      </w:r>
    </w:p>
    <w:p w:rsidR="00E219D9" w:rsidRDefault="00E219D9" w:rsidP="00E219D9">
      <w:pPr>
        <w:jc w:val="center"/>
      </w:pPr>
    </w:p>
    <w:p w:rsidR="00E219D9" w:rsidRDefault="00E219D9" w:rsidP="00E219D9">
      <w:pPr>
        <w:jc w:val="center"/>
      </w:pPr>
    </w:p>
    <w:p w:rsidR="00E219D9" w:rsidRDefault="00E219D9" w:rsidP="00E219D9">
      <w:pPr>
        <w:jc w:val="center"/>
      </w:pPr>
    </w:p>
    <w:p w:rsidR="00E219D9" w:rsidRDefault="00E219D9" w:rsidP="00E219D9">
      <w:pPr>
        <w:jc w:val="center"/>
      </w:pPr>
    </w:p>
    <w:p w:rsidR="00E219D9" w:rsidRDefault="00E219D9" w:rsidP="00E219D9">
      <w:pPr>
        <w:jc w:val="center"/>
      </w:pPr>
    </w:p>
    <w:p w:rsidR="00E219D9" w:rsidRDefault="00E219D9" w:rsidP="00E219D9">
      <w:pPr>
        <w:jc w:val="center"/>
      </w:pPr>
    </w:p>
    <w:p w:rsidR="00E219D9" w:rsidRDefault="00E219D9" w:rsidP="00E219D9">
      <w:pPr>
        <w:jc w:val="center"/>
      </w:pPr>
    </w:p>
    <w:p w:rsidR="00E219D9" w:rsidRDefault="00E219D9" w:rsidP="00E219D9">
      <w:pPr>
        <w:jc w:val="center"/>
      </w:pPr>
    </w:p>
    <w:p w:rsidR="00E219D9" w:rsidRDefault="00E219D9" w:rsidP="00E219D9">
      <w:pPr>
        <w:jc w:val="center"/>
      </w:pPr>
    </w:p>
    <w:p w:rsidR="00E219D9" w:rsidRDefault="00E219D9" w:rsidP="00E219D9">
      <w:pPr>
        <w:jc w:val="center"/>
      </w:pPr>
    </w:p>
    <w:p w:rsidR="00E219D9" w:rsidRDefault="00E219D9" w:rsidP="00E219D9">
      <w:pPr>
        <w:jc w:val="center"/>
      </w:pPr>
    </w:p>
    <w:p w:rsidR="00E219D9" w:rsidRDefault="00E219D9" w:rsidP="00E219D9">
      <w:pPr>
        <w:jc w:val="center"/>
      </w:pPr>
    </w:p>
    <w:p w:rsidR="00070AD4" w:rsidRDefault="00070AD4" w:rsidP="00E219D9">
      <w:pPr>
        <w:jc w:val="center"/>
      </w:pPr>
    </w:p>
    <w:p w:rsidR="00694006" w:rsidRDefault="00694006">
      <w:pPr>
        <w:rPr>
          <w:rFonts w:ascii="Times New Roman" w:hAnsi="Times New Roman" w:cs="Times New Roman"/>
          <w:b/>
          <w:sz w:val="24"/>
          <w:szCs w:val="24"/>
        </w:rPr>
      </w:pPr>
      <w:r>
        <w:rPr>
          <w:rFonts w:ascii="Times New Roman" w:hAnsi="Times New Roman" w:cs="Times New Roman"/>
          <w:b/>
          <w:sz w:val="24"/>
          <w:szCs w:val="24"/>
        </w:rPr>
        <w:t>Introduction</w:t>
      </w:r>
    </w:p>
    <w:p w:rsidR="00E52DBD" w:rsidRDefault="0035387A" w:rsidP="009C75FD">
      <w:pPr>
        <w:spacing w:line="480" w:lineRule="auto"/>
        <w:rPr>
          <w:rFonts w:ascii="Times New Roman" w:hAnsi="Times New Roman" w:cs="Times New Roman"/>
          <w:sz w:val="24"/>
          <w:szCs w:val="24"/>
        </w:rPr>
      </w:pPr>
      <w:r>
        <w:tab/>
      </w:r>
      <w:r>
        <w:rPr>
          <w:rFonts w:ascii="Times New Roman" w:hAnsi="Times New Roman" w:cs="Times New Roman"/>
          <w:sz w:val="24"/>
          <w:szCs w:val="24"/>
        </w:rPr>
        <w:t>Humans are born with the ability to create sounds synonymous with a large quantity of languages</w:t>
      </w:r>
      <w:commentRangeStart w:id="1"/>
      <w:r>
        <w:rPr>
          <w:rFonts w:ascii="Times New Roman" w:hAnsi="Times New Roman" w:cs="Times New Roman"/>
          <w:sz w:val="24"/>
          <w:szCs w:val="24"/>
        </w:rPr>
        <w:t xml:space="preserve">. </w:t>
      </w:r>
      <w:r w:rsidR="00824E95">
        <w:rPr>
          <w:rFonts w:ascii="Times New Roman" w:hAnsi="Times New Roman" w:cs="Times New Roman"/>
          <w:sz w:val="24"/>
          <w:szCs w:val="24"/>
        </w:rPr>
        <w:t>As</w:t>
      </w:r>
      <w:r w:rsidR="00487A2F">
        <w:rPr>
          <w:rFonts w:ascii="Times New Roman" w:hAnsi="Times New Roman" w:cs="Times New Roman"/>
          <w:sz w:val="24"/>
          <w:szCs w:val="24"/>
        </w:rPr>
        <w:t xml:space="preserve"> children gr</w:t>
      </w:r>
      <w:r w:rsidR="00824E95">
        <w:rPr>
          <w:rFonts w:ascii="Times New Roman" w:hAnsi="Times New Roman" w:cs="Times New Roman"/>
          <w:sz w:val="24"/>
          <w:szCs w:val="24"/>
        </w:rPr>
        <w:t xml:space="preserve">ow, their ability to create </w:t>
      </w:r>
      <w:r w:rsidR="00487A2F">
        <w:rPr>
          <w:rFonts w:ascii="Times New Roman" w:hAnsi="Times New Roman" w:cs="Times New Roman"/>
          <w:sz w:val="24"/>
          <w:szCs w:val="24"/>
        </w:rPr>
        <w:t>sounds of other languages decreases as their ability for the language spoken in their home take</w:t>
      </w:r>
      <w:r w:rsidR="00C60D83">
        <w:rPr>
          <w:rFonts w:ascii="Times New Roman" w:hAnsi="Times New Roman" w:cs="Times New Roman"/>
          <w:sz w:val="24"/>
          <w:szCs w:val="24"/>
        </w:rPr>
        <w:t>s</w:t>
      </w:r>
      <w:r w:rsidR="00487A2F">
        <w:rPr>
          <w:rFonts w:ascii="Times New Roman" w:hAnsi="Times New Roman" w:cs="Times New Roman"/>
          <w:sz w:val="24"/>
          <w:szCs w:val="24"/>
        </w:rPr>
        <w:t xml:space="preserve"> precedence above the others. Just like their language learning, children grow accustomed</w:t>
      </w:r>
      <w:r w:rsidR="00886094">
        <w:rPr>
          <w:rFonts w:ascii="Times New Roman" w:hAnsi="Times New Roman" w:cs="Times New Roman"/>
          <w:sz w:val="24"/>
          <w:szCs w:val="24"/>
        </w:rPr>
        <w:t>, and familiar,</w:t>
      </w:r>
      <w:r w:rsidR="00487A2F">
        <w:rPr>
          <w:rFonts w:ascii="Times New Roman" w:hAnsi="Times New Roman" w:cs="Times New Roman"/>
          <w:sz w:val="24"/>
          <w:szCs w:val="24"/>
        </w:rPr>
        <w:t xml:space="preserve"> to the culture </w:t>
      </w:r>
      <w:r w:rsidR="00FD3747">
        <w:rPr>
          <w:rFonts w:ascii="Times New Roman" w:hAnsi="Times New Roman" w:cs="Times New Roman"/>
          <w:sz w:val="24"/>
          <w:szCs w:val="24"/>
        </w:rPr>
        <w:t xml:space="preserve">in which </w:t>
      </w:r>
      <w:r w:rsidR="00487A2F">
        <w:rPr>
          <w:rFonts w:ascii="Times New Roman" w:hAnsi="Times New Roman" w:cs="Times New Roman"/>
          <w:sz w:val="24"/>
          <w:szCs w:val="24"/>
        </w:rPr>
        <w:t>they are raised. They get a sense of the “do’s” and the “do not’s”</w:t>
      </w:r>
      <w:r w:rsidR="00C45FF4">
        <w:rPr>
          <w:rFonts w:ascii="Times New Roman" w:hAnsi="Times New Roman" w:cs="Times New Roman"/>
          <w:sz w:val="24"/>
          <w:szCs w:val="24"/>
        </w:rPr>
        <w:t xml:space="preserve"> of their society, and</w:t>
      </w:r>
      <w:r w:rsidR="00F94417">
        <w:rPr>
          <w:rFonts w:ascii="Times New Roman" w:hAnsi="Times New Roman" w:cs="Times New Roman"/>
          <w:sz w:val="24"/>
          <w:szCs w:val="24"/>
        </w:rPr>
        <w:t xml:space="preserve"> it is</w:t>
      </w:r>
      <w:r w:rsidR="009C75FD">
        <w:rPr>
          <w:rFonts w:ascii="Times New Roman" w:hAnsi="Times New Roman" w:cs="Times New Roman"/>
          <w:sz w:val="24"/>
          <w:szCs w:val="24"/>
        </w:rPr>
        <w:t xml:space="preserve"> t</w:t>
      </w:r>
      <w:r w:rsidR="00B638FC">
        <w:rPr>
          <w:rFonts w:ascii="Times New Roman" w:hAnsi="Times New Roman" w:cs="Times New Roman"/>
          <w:sz w:val="24"/>
          <w:szCs w:val="24"/>
        </w:rPr>
        <w:t>hese “signs and symbols of social intercourse”</w:t>
      </w:r>
      <w:r w:rsidR="00F94417">
        <w:rPr>
          <w:rFonts w:ascii="Times New Roman" w:hAnsi="Times New Roman" w:cs="Times New Roman"/>
          <w:sz w:val="24"/>
          <w:szCs w:val="24"/>
        </w:rPr>
        <w:t xml:space="preserve"> (Oberg, 2006, p. 1) that</w:t>
      </w:r>
      <w:r w:rsidR="00D24255">
        <w:rPr>
          <w:rFonts w:ascii="Times New Roman" w:hAnsi="Times New Roman" w:cs="Times New Roman"/>
          <w:sz w:val="24"/>
          <w:szCs w:val="24"/>
        </w:rPr>
        <w:t xml:space="preserve"> </w:t>
      </w:r>
      <w:r w:rsidR="00A114C9">
        <w:rPr>
          <w:rFonts w:ascii="Times New Roman" w:hAnsi="Times New Roman" w:cs="Times New Roman"/>
          <w:sz w:val="24"/>
          <w:szCs w:val="24"/>
        </w:rPr>
        <w:t>aid in explaining</w:t>
      </w:r>
      <w:r w:rsidR="00D24255">
        <w:rPr>
          <w:rFonts w:ascii="Times New Roman" w:hAnsi="Times New Roman" w:cs="Times New Roman"/>
          <w:sz w:val="24"/>
          <w:szCs w:val="24"/>
        </w:rPr>
        <w:t xml:space="preserve"> </w:t>
      </w:r>
      <w:r w:rsidR="00BA6F81">
        <w:rPr>
          <w:rFonts w:ascii="Times New Roman" w:hAnsi="Times New Roman" w:cs="Times New Roman"/>
          <w:sz w:val="24"/>
          <w:szCs w:val="24"/>
        </w:rPr>
        <w:t xml:space="preserve">culture. </w:t>
      </w:r>
      <w:r w:rsidR="006B5EC2">
        <w:rPr>
          <w:rFonts w:ascii="Times New Roman" w:hAnsi="Times New Roman" w:cs="Times New Roman"/>
          <w:sz w:val="24"/>
          <w:szCs w:val="24"/>
        </w:rPr>
        <w:t>As often happens, humans get attached to what they know and what lie</w:t>
      </w:r>
      <w:r w:rsidR="00C94DED">
        <w:rPr>
          <w:rFonts w:ascii="Times New Roman" w:hAnsi="Times New Roman" w:cs="Times New Roman"/>
          <w:sz w:val="24"/>
          <w:szCs w:val="24"/>
        </w:rPr>
        <w:t xml:space="preserve">s inside of their comfort zone; take them out of that comfort zone, and one </w:t>
      </w:r>
      <w:r w:rsidR="00E81ABD">
        <w:rPr>
          <w:rFonts w:ascii="Times New Roman" w:hAnsi="Times New Roman" w:cs="Times New Roman"/>
          <w:sz w:val="24"/>
          <w:szCs w:val="24"/>
        </w:rPr>
        <w:t xml:space="preserve">possibility is that the person will experience </w:t>
      </w:r>
      <w:r w:rsidR="00C94DED">
        <w:rPr>
          <w:rFonts w:ascii="Times New Roman" w:hAnsi="Times New Roman" w:cs="Times New Roman"/>
          <w:sz w:val="24"/>
          <w:szCs w:val="24"/>
        </w:rPr>
        <w:t xml:space="preserve">culture shock. </w:t>
      </w:r>
      <w:r w:rsidR="00C66CEC">
        <w:rPr>
          <w:rFonts w:ascii="Times New Roman" w:hAnsi="Times New Roman" w:cs="Times New Roman"/>
          <w:sz w:val="24"/>
          <w:szCs w:val="24"/>
        </w:rPr>
        <w:t xml:space="preserve">“Culture shock,” a term coined by </w:t>
      </w:r>
      <w:proofErr w:type="spellStart"/>
      <w:r w:rsidR="00C66CEC">
        <w:rPr>
          <w:rFonts w:ascii="Times New Roman" w:hAnsi="Times New Roman" w:cs="Times New Roman"/>
          <w:sz w:val="24"/>
          <w:szCs w:val="24"/>
        </w:rPr>
        <w:t>Kalervo</w:t>
      </w:r>
      <w:proofErr w:type="spellEnd"/>
      <w:r w:rsidR="00C66CEC">
        <w:rPr>
          <w:rFonts w:ascii="Times New Roman" w:hAnsi="Times New Roman" w:cs="Times New Roman"/>
          <w:sz w:val="24"/>
          <w:szCs w:val="24"/>
        </w:rPr>
        <w:t xml:space="preserve"> Oberg, is a lot more complex than most people realize</w:t>
      </w:r>
      <w:commentRangeEnd w:id="1"/>
      <w:r w:rsidR="00574DAF">
        <w:rPr>
          <w:rStyle w:val="CommentReference"/>
        </w:rPr>
        <w:commentReference w:id="1"/>
      </w:r>
      <w:r w:rsidR="00C66CEC">
        <w:rPr>
          <w:rFonts w:ascii="Times New Roman" w:hAnsi="Times New Roman" w:cs="Times New Roman"/>
          <w:sz w:val="24"/>
          <w:szCs w:val="24"/>
        </w:rPr>
        <w:t>.</w:t>
      </w:r>
      <w:r w:rsidR="008B23AC">
        <w:rPr>
          <w:rFonts w:ascii="Times New Roman" w:hAnsi="Times New Roman" w:cs="Times New Roman"/>
          <w:sz w:val="24"/>
          <w:szCs w:val="24"/>
        </w:rPr>
        <w:t xml:space="preserve"> </w:t>
      </w:r>
      <w:r w:rsidR="00421C11">
        <w:rPr>
          <w:rFonts w:ascii="Times New Roman" w:hAnsi="Times New Roman" w:cs="Times New Roman"/>
          <w:sz w:val="24"/>
          <w:szCs w:val="24"/>
        </w:rPr>
        <w:t>E</w:t>
      </w:r>
      <w:r w:rsidR="00E52DBD">
        <w:rPr>
          <w:rFonts w:ascii="Times New Roman" w:hAnsi="Times New Roman" w:cs="Times New Roman"/>
          <w:sz w:val="24"/>
          <w:szCs w:val="24"/>
        </w:rPr>
        <w:t>xample</w:t>
      </w:r>
      <w:r w:rsidR="00421C11">
        <w:rPr>
          <w:rFonts w:ascii="Times New Roman" w:hAnsi="Times New Roman" w:cs="Times New Roman"/>
          <w:sz w:val="24"/>
          <w:szCs w:val="24"/>
        </w:rPr>
        <w:t>s</w:t>
      </w:r>
      <w:r w:rsidR="00E52DBD">
        <w:rPr>
          <w:rFonts w:ascii="Times New Roman" w:hAnsi="Times New Roman" w:cs="Times New Roman"/>
          <w:sz w:val="24"/>
          <w:szCs w:val="24"/>
        </w:rPr>
        <w:t xml:space="preserve"> o</w:t>
      </w:r>
      <w:r w:rsidR="008B332C">
        <w:rPr>
          <w:rFonts w:ascii="Times New Roman" w:hAnsi="Times New Roman" w:cs="Times New Roman"/>
          <w:sz w:val="24"/>
          <w:szCs w:val="24"/>
        </w:rPr>
        <w:t>f culture shock can be found in</w:t>
      </w:r>
      <w:r w:rsidR="00F8161B">
        <w:rPr>
          <w:rFonts w:ascii="Times New Roman" w:hAnsi="Times New Roman" w:cs="Times New Roman"/>
          <w:sz w:val="24"/>
          <w:szCs w:val="24"/>
        </w:rPr>
        <w:t xml:space="preserve"> the experiences of two young men, both of whom studied abroad in Germany for the period of a year. </w:t>
      </w:r>
      <w:r w:rsidR="00E52DBD">
        <w:rPr>
          <w:rFonts w:ascii="Times New Roman" w:hAnsi="Times New Roman" w:cs="Times New Roman"/>
          <w:sz w:val="24"/>
          <w:szCs w:val="24"/>
        </w:rPr>
        <w:t xml:space="preserve">Both </w:t>
      </w:r>
      <w:r w:rsidR="001C6859">
        <w:rPr>
          <w:rFonts w:ascii="Times New Roman" w:hAnsi="Times New Roman" w:cs="Times New Roman"/>
          <w:sz w:val="24"/>
          <w:szCs w:val="24"/>
        </w:rPr>
        <w:t>young men e</w:t>
      </w:r>
      <w:r w:rsidR="00421C11">
        <w:rPr>
          <w:rFonts w:ascii="Times New Roman" w:hAnsi="Times New Roman" w:cs="Times New Roman"/>
          <w:sz w:val="24"/>
          <w:szCs w:val="24"/>
        </w:rPr>
        <w:t>xperience the culture and</w:t>
      </w:r>
      <w:r w:rsidR="001C6859">
        <w:rPr>
          <w:rFonts w:ascii="Times New Roman" w:hAnsi="Times New Roman" w:cs="Times New Roman"/>
          <w:sz w:val="24"/>
          <w:szCs w:val="24"/>
        </w:rPr>
        <w:t xml:space="preserve"> people differently, leading to the discussion of whether Oberg’s theory of culture shock is valid. </w:t>
      </w:r>
    </w:p>
    <w:p w:rsidR="00C66CEC" w:rsidRDefault="00C66CEC" w:rsidP="009C75FD">
      <w:pPr>
        <w:spacing w:line="480" w:lineRule="auto"/>
        <w:rPr>
          <w:rFonts w:ascii="Times New Roman" w:hAnsi="Times New Roman" w:cs="Times New Roman"/>
          <w:b/>
          <w:sz w:val="24"/>
          <w:szCs w:val="24"/>
        </w:rPr>
      </w:pPr>
      <w:r>
        <w:rPr>
          <w:rFonts w:ascii="Times New Roman" w:hAnsi="Times New Roman" w:cs="Times New Roman"/>
          <w:b/>
          <w:sz w:val="24"/>
          <w:szCs w:val="24"/>
        </w:rPr>
        <w:t>Hypothesis</w:t>
      </w:r>
    </w:p>
    <w:p w:rsidR="00DD1D1C" w:rsidRDefault="005370DA" w:rsidP="00DD1D1C">
      <w:pPr>
        <w:spacing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5724AD">
        <w:rPr>
          <w:rFonts w:ascii="Times New Roman" w:hAnsi="Times New Roman" w:cs="Times New Roman"/>
          <w:sz w:val="24"/>
          <w:szCs w:val="24"/>
        </w:rPr>
        <w:t>emoving an individual from his or her comfort zone and placing him or her</w:t>
      </w:r>
      <w:r>
        <w:rPr>
          <w:rFonts w:ascii="Times New Roman" w:hAnsi="Times New Roman" w:cs="Times New Roman"/>
          <w:sz w:val="24"/>
          <w:szCs w:val="24"/>
        </w:rPr>
        <w:t xml:space="preserve"> in a foreign culture (environm</w:t>
      </w:r>
      <w:r w:rsidR="008F42FC">
        <w:rPr>
          <w:rFonts w:ascii="Times New Roman" w:hAnsi="Times New Roman" w:cs="Times New Roman"/>
          <w:sz w:val="24"/>
          <w:szCs w:val="24"/>
        </w:rPr>
        <w:t>ent) causes the individual to</w:t>
      </w:r>
      <w:r w:rsidR="00E031F1">
        <w:rPr>
          <w:rFonts w:ascii="Times New Roman" w:hAnsi="Times New Roman" w:cs="Times New Roman"/>
          <w:sz w:val="24"/>
          <w:szCs w:val="24"/>
        </w:rPr>
        <w:t xml:space="preserve"> experi</w:t>
      </w:r>
      <w:r w:rsidR="00425943">
        <w:rPr>
          <w:rFonts w:ascii="Times New Roman" w:hAnsi="Times New Roman" w:cs="Times New Roman"/>
          <w:sz w:val="24"/>
          <w:szCs w:val="24"/>
        </w:rPr>
        <w:t xml:space="preserve">ence </w:t>
      </w:r>
      <w:r w:rsidR="00051D34">
        <w:rPr>
          <w:rFonts w:ascii="Times New Roman" w:hAnsi="Times New Roman" w:cs="Times New Roman"/>
          <w:sz w:val="24"/>
          <w:szCs w:val="24"/>
        </w:rPr>
        <w:t xml:space="preserve">one or more stages of </w:t>
      </w:r>
      <w:r w:rsidR="005724AD">
        <w:rPr>
          <w:rFonts w:ascii="Times New Roman" w:hAnsi="Times New Roman" w:cs="Times New Roman"/>
          <w:sz w:val="24"/>
          <w:szCs w:val="24"/>
        </w:rPr>
        <w:t>culture shock;</w:t>
      </w:r>
      <w:r w:rsidR="00425943">
        <w:rPr>
          <w:rFonts w:ascii="Times New Roman" w:hAnsi="Times New Roman" w:cs="Times New Roman"/>
          <w:sz w:val="24"/>
          <w:szCs w:val="24"/>
        </w:rPr>
        <w:t xml:space="preserve"> although</w:t>
      </w:r>
      <w:r w:rsidR="005724AD">
        <w:rPr>
          <w:rFonts w:ascii="Times New Roman" w:hAnsi="Times New Roman" w:cs="Times New Roman"/>
          <w:sz w:val="24"/>
          <w:szCs w:val="24"/>
        </w:rPr>
        <w:t>,</w:t>
      </w:r>
      <w:r w:rsidR="00E031F1">
        <w:rPr>
          <w:rFonts w:ascii="Times New Roman" w:hAnsi="Times New Roman" w:cs="Times New Roman"/>
          <w:sz w:val="24"/>
          <w:szCs w:val="24"/>
        </w:rPr>
        <w:t xml:space="preserve"> </w:t>
      </w:r>
      <w:r w:rsidR="00051D34">
        <w:rPr>
          <w:rFonts w:ascii="Times New Roman" w:hAnsi="Times New Roman" w:cs="Times New Roman"/>
          <w:sz w:val="24"/>
          <w:szCs w:val="24"/>
        </w:rPr>
        <w:t xml:space="preserve">individuals </w:t>
      </w:r>
      <w:r w:rsidR="008F42FC">
        <w:rPr>
          <w:rFonts w:ascii="Times New Roman" w:hAnsi="Times New Roman" w:cs="Times New Roman"/>
          <w:sz w:val="24"/>
          <w:szCs w:val="24"/>
        </w:rPr>
        <w:t xml:space="preserve">do not necessarily </w:t>
      </w:r>
      <w:r w:rsidR="00F6459C">
        <w:rPr>
          <w:rFonts w:ascii="Times New Roman" w:hAnsi="Times New Roman" w:cs="Times New Roman"/>
          <w:sz w:val="24"/>
          <w:szCs w:val="24"/>
        </w:rPr>
        <w:t xml:space="preserve">have to </w:t>
      </w:r>
      <w:r w:rsidR="008F42FC">
        <w:rPr>
          <w:rFonts w:ascii="Times New Roman" w:hAnsi="Times New Roman" w:cs="Times New Roman"/>
          <w:sz w:val="24"/>
          <w:szCs w:val="24"/>
        </w:rPr>
        <w:t>go through a</w:t>
      </w:r>
      <w:r w:rsidR="00E031F1">
        <w:rPr>
          <w:rFonts w:ascii="Times New Roman" w:hAnsi="Times New Roman" w:cs="Times New Roman"/>
          <w:sz w:val="24"/>
          <w:szCs w:val="24"/>
        </w:rPr>
        <w:t>ll four stages of c</w:t>
      </w:r>
      <w:r w:rsidR="00425943">
        <w:rPr>
          <w:rFonts w:ascii="Times New Roman" w:hAnsi="Times New Roman" w:cs="Times New Roman"/>
          <w:sz w:val="24"/>
          <w:szCs w:val="24"/>
        </w:rPr>
        <w:t>ulture sho</w:t>
      </w:r>
      <w:r w:rsidR="00F6459C">
        <w:rPr>
          <w:rFonts w:ascii="Times New Roman" w:hAnsi="Times New Roman" w:cs="Times New Roman"/>
          <w:sz w:val="24"/>
          <w:szCs w:val="24"/>
        </w:rPr>
        <w:t>ck to experience it.</w:t>
      </w:r>
      <w:ins w:id="2" w:author="Soren Palmer" w:date="2016-11-14T14:09:00Z">
        <w:r w:rsidR="00574DAF">
          <w:rPr>
            <w:rFonts w:ascii="Times New Roman" w:hAnsi="Times New Roman" w:cs="Times New Roman"/>
            <w:sz w:val="24"/>
            <w:szCs w:val="24"/>
          </w:rPr>
          <w:t xml:space="preserve"> good</w:t>
        </w:r>
      </w:ins>
    </w:p>
    <w:p w:rsidR="0009022F" w:rsidRDefault="0009022F" w:rsidP="009C75FD">
      <w:pPr>
        <w:spacing w:line="480" w:lineRule="auto"/>
        <w:rPr>
          <w:rFonts w:ascii="Times New Roman" w:hAnsi="Times New Roman" w:cs="Times New Roman"/>
          <w:b/>
          <w:sz w:val="24"/>
          <w:szCs w:val="24"/>
        </w:rPr>
      </w:pPr>
      <w:r>
        <w:rPr>
          <w:rFonts w:ascii="Times New Roman" w:hAnsi="Times New Roman" w:cs="Times New Roman"/>
          <w:b/>
          <w:sz w:val="24"/>
          <w:szCs w:val="24"/>
        </w:rPr>
        <w:t>Literature Review and Theoretical Lens</w:t>
      </w:r>
    </w:p>
    <w:p w:rsidR="00566064" w:rsidRDefault="00D572F1" w:rsidP="009C75FD">
      <w:pPr>
        <w:spacing w:line="480" w:lineRule="auto"/>
        <w:rPr>
          <w:rFonts w:ascii="Times New Roman" w:hAnsi="Times New Roman" w:cs="Times New Roman"/>
          <w:sz w:val="24"/>
          <w:szCs w:val="24"/>
        </w:rPr>
      </w:pPr>
      <w:r>
        <w:rPr>
          <w:rFonts w:ascii="Times New Roman" w:hAnsi="Times New Roman" w:cs="Times New Roman"/>
          <w:b/>
          <w:sz w:val="24"/>
          <w:szCs w:val="24"/>
        </w:rPr>
        <w:tab/>
      </w:r>
      <w:r w:rsidR="002F2BC2">
        <w:rPr>
          <w:rFonts w:ascii="Times New Roman" w:hAnsi="Times New Roman" w:cs="Times New Roman"/>
          <w:sz w:val="24"/>
          <w:szCs w:val="24"/>
        </w:rPr>
        <w:t xml:space="preserve">In 1954, </w:t>
      </w:r>
      <w:proofErr w:type="spellStart"/>
      <w:r w:rsidR="002F2BC2">
        <w:rPr>
          <w:rFonts w:ascii="Times New Roman" w:hAnsi="Times New Roman" w:cs="Times New Roman"/>
          <w:sz w:val="24"/>
          <w:szCs w:val="24"/>
        </w:rPr>
        <w:t>Kalervo</w:t>
      </w:r>
      <w:proofErr w:type="spellEnd"/>
      <w:r w:rsidR="002F2BC2">
        <w:rPr>
          <w:rFonts w:ascii="Times New Roman" w:hAnsi="Times New Roman" w:cs="Times New Roman"/>
          <w:sz w:val="24"/>
          <w:szCs w:val="24"/>
        </w:rPr>
        <w:t xml:space="preserve"> Oberg coined the term “culture shock” as part of his culture shock theory. In 2006, he began an article about culture shock with the sentence, “Culture shock is precipitated by the anxiety that results from losing all our familiar signs and symbols of social intercourse” (Oberg, 2006, p. 1).</w:t>
      </w:r>
      <w:r w:rsidR="00A625C8">
        <w:rPr>
          <w:rFonts w:ascii="Times New Roman" w:hAnsi="Times New Roman" w:cs="Times New Roman"/>
          <w:sz w:val="24"/>
          <w:szCs w:val="24"/>
        </w:rPr>
        <w:t xml:space="preserve"> </w:t>
      </w:r>
      <w:r w:rsidR="00B0455A">
        <w:rPr>
          <w:rFonts w:ascii="Times New Roman" w:hAnsi="Times New Roman" w:cs="Times New Roman"/>
          <w:sz w:val="24"/>
          <w:szCs w:val="24"/>
        </w:rPr>
        <w:t xml:space="preserve">In other words, culture shock stems from the insecurity that individuals feel when they are taken out of their comfort zone. </w:t>
      </w:r>
      <w:r w:rsidR="003228C5">
        <w:rPr>
          <w:rFonts w:ascii="Times New Roman" w:hAnsi="Times New Roman" w:cs="Times New Roman"/>
          <w:sz w:val="24"/>
          <w:szCs w:val="24"/>
        </w:rPr>
        <w:t>Four distinct stages of cultur</w:t>
      </w:r>
      <w:r w:rsidR="005B4A34">
        <w:rPr>
          <w:rFonts w:ascii="Times New Roman" w:hAnsi="Times New Roman" w:cs="Times New Roman"/>
          <w:sz w:val="24"/>
          <w:szCs w:val="24"/>
        </w:rPr>
        <w:t>e shock are described by Oberg.</w:t>
      </w:r>
      <w:r w:rsidR="007357C8">
        <w:rPr>
          <w:rFonts w:ascii="Times New Roman" w:hAnsi="Times New Roman" w:cs="Times New Roman"/>
          <w:sz w:val="24"/>
          <w:szCs w:val="24"/>
        </w:rPr>
        <w:t xml:space="preserve"> The first stage, the honeymoon stage, </w:t>
      </w:r>
      <w:r w:rsidR="00874103">
        <w:rPr>
          <w:rFonts w:ascii="Times New Roman" w:hAnsi="Times New Roman" w:cs="Times New Roman"/>
          <w:sz w:val="24"/>
          <w:szCs w:val="24"/>
        </w:rPr>
        <w:t>states, “M</w:t>
      </w:r>
      <w:r w:rsidR="00592ACA">
        <w:rPr>
          <w:rFonts w:ascii="Times New Roman" w:hAnsi="Times New Roman" w:cs="Times New Roman"/>
          <w:sz w:val="24"/>
          <w:szCs w:val="24"/>
        </w:rPr>
        <w:t>ost individuals are fascinated by the new” (Ober</w:t>
      </w:r>
      <w:r w:rsidR="005522A3">
        <w:rPr>
          <w:rFonts w:ascii="Times New Roman" w:hAnsi="Times New Roman" w:cs="Times New Roman"/>
          <w:sz w:val="24"/>
          <w:szCs w:val="24"/>
        </w:rPr>
        <w:t>g</w:t>
      </w:r>
      <w:r w:rsidR="00592ACA">
        <w:rPr>
          <w:rFonts w:ascii="Times New Roman" w:hAnsi="Times New Roman" w:cs="Times New Roman"/>
          <w:sz w:val="24"/>
          <w:szCs w:val="24"/>
        </w:rPr>
        <w:t>, 2006, p. 1)</w:t>
      </w:r>
      <w:r w:rsidR="002D06A0">
        <w:rPr>
          <w:rFonts w:ascii="Times New Roman" w:hAnsi="Times New Roman" w:cs="Times New Roman"/>
          <w:sz w:val="24"/>
          <w:szCs w:val="24"/>
        </w:rPr>
        <w:t>.</w:t>
      </w:r>
      <w:r w:rsidR="00AB0CF1">
        <w:rPr>
          <w:rFonts w:ascii="Times New Roman" w:hAnsi="Times New Roman" w:cs="Times New Roman"/>
          <w:sz w:val="24"/>
          <w:szCs w:val="24"/>
        </w:rPr>
        <w:t xml:space="preserve"> </w:t>
      </w:r>
      <w:r w:rsidR="002D06A0">
        <w:rPr>
          <w:rFonts w:ascii="Times New Roman" w:hAnsi="Times New Roman" w:cs="Times New Roman"/>
          <w:sz w:val="24"/>
          <w:szCs w:val="24"/>
        </w:rPr>
        <w:t xml:space="preserve">During this time </w:t>
      </w:r>
      <w:r w:rsidR="00AB0CF1">
        <w:rPr>
          <w:rFonts w:ascii="Times New Roman" w:hAnsi="Times New Roman" w:cs="Times New Roman"/>
          <w:sz w:val="24"/>
          <w:szCs w:val="24"/>
        </w:rPr>
        <w:t>t</w:t>
      </w:r>
      <w:r w:rsidR="008266F8">
        <w:rPr>
          <w:rFonts w:ascii="Times New Roman" w:hAnsi="Times New Roman" w:cs="Times New Roman"/>
          <w:sz w:val="24"/>
          <w:szCs w:val="24"/>
        </w:rPr>
        <w:t>he visitor has not yet settled in and is interested by all of the new things around them.</w:t>
      </w:r>
      <w:r w:rsidR="005B4A34">
        <w:rPr>
          <w:rFonts w:ascii="Times New Roman" w:hAnsi="Times New Roman" w:cs="Times New Roman"/>
          <w:sz w:val="24"/>
          <w:szCs w:val="24"/>
        </w:rPr>
        <w:t xml:space="preserve"> </w:t>
      </w:r>
      <w:r w:rsidR="00362B72">
        <w:rPr>
          <w:rFonts w:ascii="Times New Roman" w:hAnsi="Times New Roman" w:cs="Times New Roman"/>
          <w:sz w:val="24"/>
          <w:szCs w:val="24"/>
        </w:rPr>
        <w:t>T</w:t>
      </w:r>
      <w:r w:rsidR="005B4A34">
        <w:rPr>
          <w:rFonts w:ascii="Times New Roman" w:hAnsi="Times New Roman" w:cs="Times New Roman"/>
          <w:sz w:val="24"/>
          <w:szCs w:val="24"/>
        </w:rPr>
        <w:t>he second stage</w:t>
      </w:r>
      <w:r w:rsidR="00071ED6">
        <w:rPr>
          <w:rFonts w:ascii="Times New Roman" w:hAnsi="Times New Roman" w:cs="Times New Roman"/>
          <w:sz w:val="24"/>
          <w:szCs w:val="24"/>
        </w:rPr>
        <w:t xml:space="preserve">, </w:t>
      </w:r>
      <w:r w:rsidR="00A5769A">
        <w:rPr>
          <w:rFonts w:ascii="Times New Roman" w:hAnsi="Times New Roman" w:cs="Times New Roman"/>
          <w:sz w:val="24"/>
          <w:szCs w:val="24"/>
        </w:rPr>
        <w:t xml:space="preserve">the </w:t>
      </w:r>
      <w:r w:rsidR="00071ED6">
        <w:rPr>
          <w:rFonts w:ascii="Times New Roman" w:hAnsi="Times New Roman" w:cs="Times New Roman"/>
          <w:sz w:val="24"/>
          <w:szCs w:val="24"/>
        </w:rPr>
        <w:t>aggression and hostility stage,</w:t>
      </w:r>
      <w:r w:rsidR="005B4A34">
        <w:rPr>
          <w:rFonts w:ascii="Times New Roman" w:hAnsi="Times New Roman" w:cs="Times New Roman"/>
          <w:sz w:val="24"/>
          <w:szCs w:val="24"/>
        </w:rPr>
        <w:t xml:space="preserve"> </w:t>
      </w:r>
      <w:r w:rsidR="008266F8">
        <w:rPr>
          <w:rFonts w:ascii="Times New Roman" w:hAnsi="Times New Roman" w:cs="Times New Roman"/>
          <w:sz w:val="24"/>
          <w:szCs w:val="24"/>
        </w:rPr>
        <w:t>is “characterized by a hostile and aggressive attitude towards the host coun</w:t>
      </w:r>
      <w:r w:rsidR="009A651F">
        <w:rPr>
          <w:rFonts w:ascii="Times New Roman" w:hAnsi="Times New Roman" w:cs="Times New Roman"/>
          <w:sz w:val="24"/>
          <w:szCs w:val="24"/>
        </w:rPr>
        <w:t>t</w:t>
      </w:r>
      <w:r w:rsidR="008266F8">
        <w:rPr>
          <w:rFonts w:ascii="Times New Roman" w:hAnsi="Times New Roman" w:cs="Times New Roman"/>
          <w:sz w:val="24"/>
          <w:szCs w:val="24"/>
        </w:rPr>
        <w:t>ry</w:t>
      </w:r>
      <w:r w:rsidR="005E71EF">
        <w:rPr>
          <w:rFonts w:ascii="Times New Roman" w:hAnsi="Times New Roman" w:cs="Times New Roman"/>
          <w:sz w:val="24"/>
          <w:szCs w:val="24"/>
        </w:rPr>
        <w:t>. This hostility evidently grows out of the genuine difficulty which the visitor experiences in the process of adjustment</w:t>
      </w:r>
      <w:r w:rsidR="008266F8">
        <w:rPr>
          <w:rFonts w:ascii="Times New Roman" w:hAnsi="Times New Roman" w:cs="Times New Roman"/>
          <w:sz w:val="24"/>
          <w:szCs w:val="24"/>
        </w:rPr>
        <w:t>” (Ober, 2006, p. 2)</w:t>
      </w:r>
      <w:r w:rsidR="009D3E0B">
        <w:rPr>
          <w:rFonts w:ascii="Times New Roman" w:hAnsi="Times New Roman" w:cs="Times New Roman"/>
          <w:sz w:val="24"/>
          <w:szCs w:val="24"/>
        </w:rPr>
        <w:t>.</w:t>
      </w:r>
      <w:r w:rsidR="008266F8">
        <w:rPr>
          <w:rFonts w:ascii="Times New Roman" w:hAnsi="Times New Roman" w:cs="Times New Roman"/>
          <w:sz w:val="24"/>
          <w:szCs w:val="24"/>
        </w:rPr>
        <w:t xml:space="preserve"> </w:t>
      </w:r>
      <w:r w:rsidR="004504FC">
        <w:rPr>
          <w:rFonts w:ascii="Times New Roman" w:hAnsi="Times New Roman" w:cs="Times New Roman"/>
          <w:sz w:val="24"/>
          <w:szCs w:val="24"/>
        </w:rPr>
        <w:t xml:space="preserve">This attitude stems from </w:t>
      </w:r>
      <w:r w:rsidR="008D1D42">
        <w:rPr>
          <w:rFonts w:ascii="Times New Roman" w:hAnsi="Times New Roman" w:cs="Times New Roman"/>
          <w:sz w:val="24"/>
          <w:szCs w:val="24"/>
        </w:rPr>
        <w:t xml:space="preserve">problems </w:t>
      </w:r>
      <w:r w:rsidR="006D7BE0">
        <w:rPr>
          <w:rFonts w:ascii="Times New Roman" w:hAnsi="Times New Roman" w:cs="Times New Roman"/>
          <w:sz w:val="24"/>
          <w:szCs w:val="24"/>
        </w:rPr>
        <w:t>that the visitor faces</w:t>
      </w:r>
      <w:r w:rsidR="004504FC">
        <w:rPr>
          <w:rFonts w:ascii="Times New Roman" w:hAnsi="Times New Roman" w:cs="Times New Roman"/>
          <w:sz w:val="24"/>
          <w:szCs w:val="24"/>
        </w:rPr>
        <w:t xml:space="preserve"> (problems communicating, problems with commute, etc.)</w:t>
      </w:r>
      <w:r w:rsidR="006D7BE0">
        <w:rPr>
          <w:rFonts w:ascii="Times New Roman" w:hAnsi="Times New Roman" w:cs="Times New Roman"/>
          <w:sz w:val="24"/>
          <w:szCs w:val="24"/>
        </w:rPr>
        <w:t xml:space="preserve"> </w:t>
      </w:r>
      <w:r w:rsidR="008D1D42">
        <w:rPr>
          <w:rFonts w:ascii="Times New Roman" w:hAnsi="Times New Roman" w:cs="Times New Roman"/>
          <w:sz w:val="24"/>
          <w:szCs w:val="24"/>
        </w:rPr>
        <w:t xml:space="preserve">to which the citizens of the host country </w:t>
      </w:r>
      <w:r w:rsidR="006D7BE0">
        <w:rPr>
          <w:rFonts w:ascii="Times New Roman" w:hAnsi="Times New Roman" w:cs="Times New Roman"/>
          <w:sz w:val="24"/>
          <w:szCs w:val="24"/>
        </w:rPr>
        <w:t>appear</w:t>
      </w:r>
      <w:r w:rsidR="008D1D42">
        <w:rPr>
          <w:rFonts w:ascii="Times New Roman" w:hAnsi="Times New Roman" w:cs="Times New Roman"/>
          <w:sz w:val="24"/>
          <w:szCs w:val="24"/>
        </w:rPr>
        <w:t xml:space="preserve"> largely indifferent</w:t>
      </w:r>
      <w:r w:rsidR="005B4A34">
        <w:rPr>
          <w:rFonts w:ascii="Times New Roman" w:hAnsi="Times New Roman" w:cs="Times New Roman"/>
          <w:sz w:val="24"/>
          <w:szCs w:val="24"/>
        </w:rPr>
        <w:t>. The third and fourth stages are similar, although separated by Oberg. The third stage</w:t>
      </w:r>
      <w:r w:rsidR="00A941E6">
        <w:rPr>
          <w:rFonts w:ascii="Times New Roman" w:hAnsi="Times New Roman" w:cs="Times New Roman"/>
          <w:sz w:val="24"/>
          <w:szCs w:val="24"/>
        </w:rPr>
        <w:t xml:space="preserve">, </w:t>
      </w:r>
      <w:r w:rsidR="00A767C8">
        <w:rPr>
          <w:rFonts w:ascii="Times New Roman" w:hAnsi="Times New Roman" w:cs="Times New Roman"/>
          <w:sz w:val="24"/>
          <w:szCs w:val="24"/>
        </w:rPr>
        <w:t>the acceptance stage,</w:t>
      </w:r>
      <w:r w:rsidR="005B4A34">
        <w:rPr>
          <w:rFonts w:ascii="Times New Roman" w:hAnsi="Times New Roman" w:cs="Times New Roman"/>
          <w:sz w:val="24"/>
          <w:szCs w:val="24"/>
        </w:rPr>
        <w:t xml:space="preserve"> begins</w:t>
      </w:r>
      <w:r w:rsidR="00DE3E40">
        <w:rPr>
          <w:rFonts w:ascii="Times New Roman" w:hAnsi="Times New Roman" w:cs="Times New Roman"/>
          <w:sz w:val="24"/>
          <w:szCs w:val="24"/>
        </w:rPr>
        <w:t>,</w:t>
      </w:r>
      <w:r w:rsidR="005B4A34">
        <w:rPr>
          <w:rFonts w:ascii="Times New Roman" w:hAnsi="Times New Roman" w:cs="Times New Roman"/>
          <w:sz w:val="24"/>
          <w:szCs w:val="24"/>
        </w:rPr>
        <w:t xml:space="preserve"> </w:t>
      </w:r>
      <w:r w:rsidR="00DE3E40">
        <w:rPr>
          <w:rFonts w:ascii="Times New Roman" w:hAnsi="Times New Roman" w:cs="Times New Roman"/>
          <w:sz w:val="24"/>
          <w:szCs w:val="24"/>
        </w:rPr>
        <w:t>“If the visitor succeeds in getting some knowledge of the language and begins to get around by [themselves],” in which case</w:t>
      </w:r>
      <w:r w:rsidR="00310D05">
        <w:rPr>
          <w:rFonts w:ascii="Times New Roman" w:hAnsi="Times New Roman" w:cs="Times New Roman"/>
          <w:sz w:val="24"/>
          <w:szCs w:val="24"/>
        </w:rPr>
        <w:t>, “[T</w:t>
      </w:r>
      <w:r w:rsidR="00DE3E40">
        <w:rPr>
          <w:rFonts w:ascii="Times New Roman" w:hAnsi="Times New Roman" w:cs="Times New Roman"/>
          <w:sz w:val="24"/>
          <w:szCs w:val="24"/>
        </w:rPr>
        <w:t xml:space="preserve">hey are] beginning to open the way into the new cultural environment” (Oberg, 2006, p. 2).  </w:t>
      </w:r>
      <w:r w:rsidR="00987804">
        <w:rPr>
          <w:rFonts w:ascii="Times New Roman" w:hAnsi="Times New Roman" w:cs="Times New Roman"/>
          <w:sz w:val="24"/>
          <w:szCs w:val="24"/>
        </w:rPr>
        <w:t xml:space="preserve">Therefore, </w:t>
      </w:r>
      <w:r w:rsidR="005B4A34">
        <w:rPr>
          <w:rFonts w:ascii="Times New Roman" w:hAnsi="Times New Roman" w:cs="Times New Roman"/>
          <w:sz w:val="24"/>
          <w:szCs w:val="24"/>
        </w:rPr>
        <w:t>the individual begins to open up to the new cultural environment</w:t>
      </w:r>
      <w:r w:rsidR="00987804">
        <w:rPr>
          <w:rFonts w:ascii="Times New Roman" w:hAnsi="Times New Roman" w:cs="Times New Roman"/>
          <w:sz w:val="24"/>
          <w:szCs w:val="24"/>
        </w:rPr>
        <w:t xml:space="preserve"> if they learn a portion of the language and learn to get around by themselves</w:t>
      </w:r>
      <w:r w:rsidR="00A7359E">
        <w:rPr>
          <w:rFonts w:ascii="Times New Roman" w:hAnsi="Times New Roman" w:cs="Times New Roman"/>
          <w:sz w:val="24"/>
          <w:szCs w:val="24"/>
        </w:rPr>
        <w:t xml:space="preserve">. During the third stage, the individual’s humor begins to </w:t>
      </w:r>
      <w:r w:rsidR="004145A3">
        <w:rPr>
          <w:rFonts w:ascii="Times New Roman" w:hAnsi="Times New Roman" w:cs="Times New Roman"/>
          <w:sz w:val="24"/>
          <w:szCs w:val="24"/>
        </w:rPr>
        <w:t>assert itself again</w:t>
      </w:r>
      <w:r w:rsidR="005B4A34">
        <w:rPr>
          <w:rFonts w:ascii="Times New Roman" w:hAnsi="Times New Roman" w:cs="Times New Roman"/>
          <w:sz w:val="24"/>
          <w:szCs w:val="24"/>
        </w:rPr>
        <w:t xml:space="preserve">. </w:t>
      </w:r>
      <w:r w:rsidR="008D4EBA">
        <w:rPr>
          <w:rFonts w:ascii="Times New Roman" w:hAnsi="Times New Roman" w:cs="Times New Roman"/>
          <w:sz w:val="24"/>
          <w:szCs w:val="24"/>
        </w:rPr>
        <w:t>Oberg summarizes the fourths stage, “In the fourth stage… [t]he visitor now accepts the customs of the country as just another way of living” (Oberg, 2006, p. 2).</w:t>
      </w:r>
      <w:r w:rsidR="00B63C56">
        <w:rPr>
          <w:rFonts w:ascii="Times New Roman" w:hAnsi="Times New Roman" w:cs="Times New Roman"/>
          <w:sz w:val="24"/>
          <w:szCs w:val="24"/>
        </w:rPr>
        <w:t xml:space="preserve"> </w:t>
      </w:r>
      <w:r w:rsidR="00491240">
        <w:rPr>
          <w:rFonts w:ascii="Times New Roman" w:hAnsi="Times New Roman" w:cs="Times New Roman"/>
          <w:sz w:val="24"/>
          <w:szCs w:val="24"/>
        </w:rPr>
        <w:t>During the fourth stage</w:t>
      </w:r>
      <w:r w:rsidR="00A767C8">
        <w:rPr>
          <w:rFonts w:ascii="Times New Roman" w:hAnsi="Times New Roman" w:cs="Times New Roman"/>
          <w:sz w:val="24"/>
          <w:szCs w:val="24"/>
        </w:rPr>
        <w:t xml:space="preserve">, </w:t>
      </w:r>
      <w:r w:rsidR="00F604BE">
        <w:rPr>
          <w:rFonts w:ascii="Times New Roman" w:hAnsi="Times New Roman" w:cs="Times New Roman"/>
          <w:sz w:val="24"/>
          <w:szCs w:val="24"/>
        </w:rPr>
        <w:t xml:space="preserve">the </w:t>
      </w:r>
      <w:r w:rsidR="00A767C8">
        <w:rPr>
          <w:rFonts w:ascii="Times New Roman" w:hAnsi="Times New Roman" w:cs="Times New Roman"/>
          <w:sz w:val="24"/>
          <w:szCs w:val="24"/>
        </w:rPr>
        <w:t>complete acceptance stage</w:t>
      </w:r>
      <w:r w:rsidR="00491240">
        <w:rPr>
          <w:rFonts w:ascii="Times New Roman" w:hAnsi="Times New Roman" w:cs="Times New Roman"/>
          <w:sz w:val="24"/>
          <w:szCs w:val="24"/>
        </w:rPr>
        <w:t xml:space="preserve">, individuals have only minor grievances </w:t>
      </w:r>
      <w:r w:rsidR="00451C66">
        <w:rPr>
          <w:rFonts w:ascii="Times New Roman" w:hAnsi="Times New Roman" w:cs="Times New Roman"/>
          <w:sz w:val="24"/>
          <w:szCs w:val="24"/>
        </w:rPr>
        <w:t xml:space="preserve">with the language and culture. The fourth stage is total acceptance of the culture and the citizens of the </w:t>
      </w:r>
      <w:commentRangeStart w:id="3"/>
      <w:r w:rsidR="00451C66">
        <w:rPr>
          <w:rFonts w:ascii="Times New Roman" w:hAnsi="Times New Roman" w:cs="Times New Roman"/>
          <w:sz w:val="24"/>
          <w:szCs w:val="24"/>
        </w:rPr>
        <w:t>host country.</w:t>
      </w:r>
      <w:commentRangeEnd w:id="3"/>
      <w:r w:rsidR="00574DAF">
        <w:rPr>
          <w:rStyle w:val="CommentReference"/>
        </w:rPr>
        <w:commentReference w:id="3"/>
      </w:r>
    </w:p>
    <w:p w:rsidR="00141985" w:rsidRDefault="00566064" w:rsidP="009C75FD">
      <w:pPr>
        <w:spacing w:line="480" w:lineRule="auto"/>
        <w:rPr>
          <w:rFonts w:ascii="Times New Roman" w:hAnsi="Times New Roman" w:cs="Times New Roman"/>
          <w:sz w:val="24"/>
          <w:szCs w:val="24"/>
        </w:rPr>
      </w:pPr>
      <w:r>
        <w:rPr>
          <w:rFonts w:ascii="Times New Roman" w:hAnsi="Times New Roman" w:cs="Times New Roman"/>
          <w:sz w:val="24"/>
          <w:szCs w:val="24"/>
        </w:rPr>
        <w:tab/>
        <w:t>Two e</w:t>
      </w:r>
      <w:r w:rsidR="00701612">
        <w:rPr>
          <w:rFonts w:ascii="Times New Roman" w:hAnsi="Times New Roman" w:cs="Times New Roman"/>
          <w:sz w:val="24"/>
          <w:szCs w:val="24"/>
        </w:rPr>
        <w:t>xamples of culture shock are</w:t>
      </w:r>
      <w:r>
        <w:rPr>
          <w:rFonts w:ascii="Times New Roman" w:hAnsi="Times New Roman" w:cs="Times New Roman"/>
          <w:sz w:val="24"/>
          <w:szCs w:val="24"/>
        </w:rPr>
        <w:t xml:space="preserve"> analyzed in this paper. </w:t>
      </w:r>
      <w:r w:rsidR="006A1508">
        <w:rPr>
          <w:rFonts w:ascii="Times New Roman" w:hAnsi="Times New Roman" w:cs="Times New Roman"/>
          <w:sz w:val="24"/>
          <w:szCs w:val="24"/>
        </w:rPr>
        <w:t>The first is about a Chinese exchange student who spent nearly a year in Germany studying abroad. The student, Zhu, experienced three of the four stages of c</w:t>
      </w:r>
      <w:r w:rsidR="00E9375E">
        <w:rPr>
          <w:rFonts w:ascii="Times New Roman" w:hAnsi="Times New Roman" w:cs="Times New Roman"/>
          <w:sz w:val="24"/>
          <w:szCs w:val="24"/>
        </w:rPr>
        <w:t>ulture shock, not reaching</w:t>
      </w:r>
      <w:r w:rsidR="006A1508">
        <w:rPr>
          <w:rFonts w:ascii="Times New Roman" w:hAnsi="Times New Roman" w:cs="Times New Roman"/>
          <w:sz w:val="24"/>
          <w:szCs w:val="24"/>
        </w:rPr>
        <w:t xml:space="preserve"> the fourth stage. </w:t>
      </w:r>
      <w:r w:rsidR="0045624F">
        <w:rPr>
          <w:rFonts w:ascii="Times New Roman" w:hAnsi="Times New Roman" w:cs="Times New Roman"/>
          <w:sz w:val="24"/>
          <w:szCs w:val="24"/>
        </w:rPr>
        <w:t xml:space="preserve">He stayed with a host family who volunteered to take him in for the year and attended a German school for the entirety of the year. </w:t>
      </w:r>
      <w:r w:rsidR="00DD0EC1">
        <w:rPr>
          <w:rFonts w:ascii="Times New Roman" w:hAnsi="Times New Roman" w:cs="Times New Roman"/>
          <w:sz w:val="24"/>
          <w:szCs w:val="24"/>
        </w:rPr>
        <w:t>The second example to be reviewed in this paper deals with a young man traveling to Germany as an exchange student shortly after his</w:t>
      </w:r>
      <w:commentRangeStart w:id="4"/>
      <w:r w:rsidR="00DD0EC1">
        <w:rPr>
          <w:rFonts w:ascii="Times New Roman" w:hAnsi="Times New Roman" w:cs="Times New Roman"/>
          <w:sz w:val="24"/>
          <w:szCs w:val="24"/>
        </w:rPr>
        <w:t xml:space="preserve"> 16 </w:t>
      </w:r>
      <w:commentRangeEnd w:id="4"/>
      <w:r w:rsidR="00574DAF">
        <w:rPr>
          <w:rStyle w:val="CommentReference"/>
        </w:rPr>
        <w:commentReference w:id="4"/>
      </w:r>
      <w:r w:rsidR="00DD0EC1">
        <w:rPr>
          <w:rFonts w:ascii="Times New Roman" w:hAnsi="Times New Roman" w:cs="Times New Roman"/>
          <w:sz w:val="24"/>
          <w:szCs w:val="24"/>
        </w:rPr>
        <w:t xml:space="preserve">birthday. Nick finds himself alone in a whole new world, surrounded by people who do not understand the issues he is going through. Over the course of a year, Nick is able to learn the language and make new, lifelong friends. </w:t>
      </w:r>
      <w:r w:rsidR="008639BA">
        <w:rPr>
          <w:rFonts w:ascii="Times New Roman" w:hAnsi="Times New Roman" w:cs="Times New Roman"/>
          <w:sz w:val="24"/>
          <w:szCs w:val="24"/>
        </w:rPr>
        <w:t xml:space="preserve">He completes his adjustment by the end of the year and is sad to have to leave and travel back home. </w:t>
      </w:r>
    </w:p>
    <w:p w:rsidR="00D94E4E" w:rsidRPr="00D94E4E" w:rsidRDefault="00D94E4E" w:rsidP="009C75FD">
      <w:pPr>
        <w:spacing w:line="480" w:lineRule="auto"/>
        <w:rPr>
          <w:rFonts w:ascii="Times New Roman" w:hAnsi="Times New Roman" w:cs="Times New Roman"/>
          <w:b/>
          <w:sz w:val="24"/>
          <w:szCs w:val="24"/>
        </w:rPr>
      </w:pPr>
      <w:r>
        <w:rPr>
          <w:rFonts w:ascii="Times New Roman" w:hAnsi="Times New Roman" w:cs="Times New Roman"/>
          <w:b/>
          <w:sz w:val="24"/>
          <w:szCs w:val="24"/>
        </w:rPr>
        <w:t>Examples:</w:t>
      </w:r>
    </w:p>
    <w:p w:rsidR="000560EE" w:rsidRPr="00D94E4E" w:rsidRDefault="000560EE" w:rsidP="009C75FD">
      <w:pPr>
        <w:spacing w:line="480" w:lineRule="auto"/>
        <w:rPr>
          <w:rFonts w:ascii="Times New Roman" w:hAnsi="Times New Roman" w:cs="Times New Roman"/>
          <w:i/>
          <w:sz w:val="24"/>
          <w:szCs w:val="24"/>
        </w:rPr>
      </w:pPr>
      <w:r w:rsidRPr="00D94E4E">
        <w:rPr>
          <w:rFonts w:ascii="Times New Roman" w:hAnsi="Times New Roman" w:cs="Times New Roman"/>
          <w:i/>
          <w:sz w:val="24"/>
          <w:szCs w:val="24"/>
        </w:rPr>
        <w:t>Example 1: Zhu’s Culture Battle</w:t>
      </w:r>
    </w:p>
    <w:p w:rsidR="000560EE" w:rsidRDefault="000560EE" w:rsidP="009C75FD">
      <w:pPr>
        <w:spacing w:line="480" w:lineRule="auto"/>
        <w:rPr>
          <w:rFonts w:ascii="Times New Roman" w:hAnsi="Times New Roman" w:cs="Times New Roman"/>
          <w:sz w:val="24"/>
          <w:szCs w:val="24"/>
        </w:rPr>
      </w:pPr>
      <w:r>
        <w:rPr>
          <w:rFonts w:ascii="Times New Roman" w:hAnsi="Times New Roman" w:cs="Times New Roman"/>
          <w:sz w:val="24"/>
          <w:szCs w:val="24"/>
        </w:rPr>
        <w:tab/>
      </w:r>
      <w:commentRangeStart w:id="5"/>
      <w:r w:rsidR="004A2EAA">
        <w:rPr>
          <w:rFonts w:ascii="Times New Roman" w:hAnsi="Times New Roman" w:cs="Times New Roman"/>
          <w:sz w:val="24"/>
          <w:szCs w:val="24"/>
        </w:rPr>
        <w:t>Zhu, a Chinese exchange student</w:t>
      </w:r>
      <w:r w:rsidR="005611A9">
        <w:rPr>
          <w:rFonts w:ascii="Times New Roman" w:hAnsi="Times New Roman" w:cs="Times New Roman"/>
          <w:sz w:val="24"/>
          <w:szCs w:val="24"/>
        </w:rPr>
        <w:t xml:space="preserve"> who studied abroad in Germany for a year</w:t>
      </w:r>
      <w:r w:rsidR="001B0657">
        <w:rPr>
          <w:rFonts w:ascii="Times New Roman" w:hAnsi="Times New Roman" w:cs="Times New Roman"/>
          <w:sz w:val="24"/>
          <w:szCs w:val="24"/>
        </w:rPr>
        <w:t>, experienced three of the four stages of Oberg’s culture shock.</w:t>
      </w:r>
      <w:r w:rsidR="004A2EAA">
        <w:rPr>
          <w:rFonts w:ascii="Times New Roman" w:hAnsi="Times New Roman" w:cs="Times New Roman"/>
          <w:sz w:val="24"/>
          <w:szCs w:val="24"/>
        </w:rPr>
        <w:t xml:space="preserve"> </w:t>
      </w:r>
      <w:commentRangeEnd w:id="5"/>
      <w:r w:rsidR="00574DAF">
        <w:rPr>
          <w:rStyle w:val="CommentReference"/>
        </w:rPr>
        <w:commentReference w:id="5"/>
      </w:r>
      <w:r w:rsidR="00F54061">
        <w:rPr>
          <w:rFonts w:ascii="Times New Roman" w:hAnsi="Times New Roman" w:cs="Times New Roman"/>
          <w:sz w:val="24"/>
          <w:szCs w:val="24"/>
        </w:rPr>
        <w:t>At the beginnin</w:t>
      </w:r>
      <w:r w:rsidR="00FD3DB3">
        <w:rPr>
          <w:rFonts w:ascii="Times New Roman" w:hAnsi="Times New Roman" w:cs="Times New Roman"/>
          <w:sz w:val="24"/>
          <w:szCs w:val="24"/>
        </w:rPr>
        <w:t>g of his year abroad, Zhu was</w:t>
      </w:r>
      <w:r w:rsidR="00F54061">
        <w:rPr>
          <w:rFonts w:ascii="Times New Roman" w:hAnsi="Times New Roman" w:cs="Times New Roman"/>
          <w:sz w:val="24"/>
          <w:szCs w:val="24"/>
        </w:rPr>
        <w:t xml:space="preserve"> entranced by everything</w:t>
      </w:r>
      <w:r w:rsidR="004A2EAA">
        <w:rPr>
          <w:rFonts w:ascii="Times New Roman" w:hAnsi="Times New Roman" w:cs="Times New Roman"/>
          <w:sz w:val="24"/>
          <w:szCs w:val="24"/>
        </w:rPr>
        <w:t xml:space="preserve">; </w:t>
      </w:r>
      <w:r w:rsidR="00456C0B">
        <w:rPr>
          <w:rFonts w:ascii="Times New Roman" w:hAnsi="Times New Roman" w:cs="Times New Roman"/>
          <w:sz w:val="24"/>
          <w:szCs w:val="24"/>
        </w:rPr>
        <w:t>a</w:t>
      </w:r>
      <w:r w:rsidR="00FE7408">
        <w:rPr>
          <w:rFonts w:ascii="Times New Roman" w:hAnsi="Times New Roman" w:cs="Times New Roman"/>
          <w:sz w:val="24"/>
          <w:szCs w:val="24"/>
        </w:rPr>
        <w:t>t one point, Zhu asked his host brother, “Can I touch your hair?</w:t>
      </w:r>
      <w:r w:rsidR="00274392">
        <w:rPr>
          <w:rFonts w:ascii="Times New Roman" w:hAnsi="Times New Roman" w:cs="Times New Roman"/>
          <w:sz w:val="24"/>
          <w:szCs w:val="24"/>
        </w:rPr>
        <w:t xml:space="preserve"> It looks really interesting</w:t>
      </w:r>
      <w:r w:rsidR="00FD3DB3">
        <w:rPr>
          <w:rFonts w:ascii="Times New Roman" w:hAnsi="Times New Roman" w:cs="Times New Roman"/>
          <w:sz w:val="24"/>
          <w:szCs w:val="24"/>
        </w:rPr>
        <w:t>,</w:t>
      </w:r>
      <w:r w:rsidR="00456C0B">
        <w:rPr>
          <w:rFonts w:ascii="Times New Roman" w:hAnsi="Times New Roman" w:cs="Times New Roman"/>
          <w:sz w:val="24"/>
          <w:szCs w:val="24"/>
        </w:rPr>
        <w:t>”</w:t>
      </w:r>
      <w:r w:rsidR="00FE7408">
        <w:rPr>
          <w:rFonts w:ascii="Times New Roman" w:hAnsi="Times New Roman" w:cs="Times New Roman"/>
          <w:sz w:val="24"/>
          <w:szCs w:val="24"/>
        </w:rPr>
        <w:t xml:space="preserve"> </w:t>
      </w:r>
      <w:r w:rsidR="00FD3DB3">
        <w:rPr>
          <w:rFonts w:ascii="Times New Roman" w:hAnsi="Times New Roman" w:cs="Times New Roman"/>
          <w:sz w:val="24"/>
          <w:szCs w:val="24"/>
        </w:rPr>
        <w:t>t</w:t>
      </w:r>
      <w:r w:rsidR="004765AB" w:rsidRPr="00FD3DB3">
        <w:rPr>
          <w:rFonts w:ascii="Times New Roman" w:hAnsi="Times New Roman" w:cs="Times New Roman"/>
          <w:sz w:val="24"/>
          <w:szCs w:val="24"/>
        </w:rPr>
        <w:t>o which</w:t>
      </w:r>
      <w:r w:rsidR="00FE7408" w:rsidRPr="00FD3DB3">
        <w:rPr>
          <w:rFonts w:ascii="Times New Roman" w:hAnsi="Times New Roman" w:cs="Times New Roman"/>
          <w:sz w:val="24"/>
          <w:szCs w:val="24"/>
        </w:rPr>
        <w:t xml:space="preserve"> his host brother skeptically agreed</w:t>
      </w:r>
      <w:r w:rsidR="00FE7408">
        <w:rPr>
          <w:rFonts w:ascii="Times New Roman" w:hAnsi="Times New Roman" w:cs="Times New Roman"/>
          <w:sz w:val="24"/>
          <w:szCs w:val="24"/>
        </w:rPr>
        <w:t xml:space="preserve">. </w:t>
      </w:r>
      <w:r w:rsidR="00FD3DB3">
        <w:rPr>
          <w:rFonts w:ascii="Times New Roman" w:hAnsi="Times New Roman" w:cs="Times New Roman"/>
          <w:sz w:val="24"/>
          <w:szCs w:val="24"/>
        </w:rPr>
        <w:t>For three months</w:t>
      </w:r>
      <w:r w:rsidR="00902E8A">
        <w:rPr>
          <w:rFonts w:ascii="Times New Roman" w:hAnsi="Times New Roman" w:cs="Times New Roman"/>
          <w:sz w:val="24"/>
          <w:szCs w:val="24"/>
        </w:rPr>
        <w:t xml:space="preserve"> Zhu </w:t>
      </w:r>
      <w:r w:rsidR="00151738">
        <w:rPr>
          <w:rFonts w:ascii="Times New Roman" w:hAnsi="Times New Roman" w:cs="Times New Roman"/>
          <w:sz w:val="24"/>
          <w:szCs w:val="24"/>
        </w:rPr>
        <w:t>constantly asked</w:t>
      </w:r>
      <w:r w:rsidR="002D6BBA">
        <w:rPr>
          <w:rFonts w:ascii="Times New Roman" w:hAnsi="Times New Roman" w:cs="Times New Roman"/>
          <w:sz w:val="24"/>
          <w:szCs w:val="24"/>
        </w:rPr>
        <w:t xml:space="preserve"> a</w:t>
      </w:r>
      <w:r w:rsidR="00FD3DB3">
        <w:rPr>
          <w:rFonts w:ascii="Times New Roman" w:hAnsi="Times New Roman" w:cs="Times New Roman"/>
          <w:sz w:val="24"/>
          <w:szCs w:val="24"/>
        </w:rPr>
        <w:t>bout every new thing around</w:t>
      </w:r>
      <w:r w:rsidR="002D6BBA">
        <w:rPr>
          <w:rFonts w:ascii="Times New Roman" w:hAnsi="Times New Roman" w:cs="Times New Roman"/>
          <w:sz w:val="24"/>
          <w:szCs w:val="24"/>
        </w:rPr>
        <w:t xml:space="preserve">. </w:t>
      </w:r>
      <w:commentRangeStart w:id="6"/>
      <w:r w:rsidR="00FD3DB3">
        <w:rPr>
          <w:rFonts w:ascii="Times New Roman" w:hAnsi="Times New Roman" w:cs="Times New Roman"/>
          <w:sz w:val="24"/>
          <w:szCs w:val="24"/>
        </w:rPr>
        <w:t>As the honeymoon phase</w:t>
      </w:r>
      <w:r w:rsidR="00C02F49">
        <w:rPr>
          <w:rFonts w:ascii="Times New Roman" w:hAnsi="Times New Roman" w:cs="Times New Roman"/>
          <w:sz w:val="24"/>
          <w:szCs w:val="24"/>
        </w:rPr>
        <w:t xml:space="preserve"> began to fade, </w:t>
      </w:r>
      <w:commentRangeEnd w:id="6"/>
      <w:r w:rsidR="00574DAF">
        <w:rPr>
          <w:rStyle w:val="CommentReference"/>
        </w:rPr>
        <w:commentReference w:id="6"/>
      </w:r>
      <w:r w:rsidR="00C02F49">
        <w:rPr>
          <w:rFonts w:ascii="Times New Roman" w:hAnsi="Times New Roman" w:cs="Times New Roman"/>
          <w:sz w:val="24"/>
          <w:szCs w:val="24"/>
        </w:rPr>
        <w:t>h</w:t>
      </w:r>
      <w:r w:rsidR="00F502BC">
        <w:rPr>
          <w:rFonts w:ascii="Times New Roman" w:hAnsi="Times New Roman" w:cs="Times New Roman"/>
          <w:sz w:val="24"/>
          <w:szCs w:val="24"/>
        </w:rPr>
        <w:t>e beca</w:t>
      </w:r>
      <w:r w:rsidR="00FD3DB3">
        <w:rPr>
          <w:rFonts w:ascii="Times New Roman" w:hAnsi="Times New Roman" w:cs="Times New Roman"/>
          <w:sz w:val="24"/>
          <w:szCs w:val="24"/>
        </w:rPr>
        <w:t>me moody</w:t>
      </w:r>
      <w:r w:rsidR="00704630">
        <w:rPr>
          <w:rFonts w:ascii="Times New Roman" w:hAnsi="Times New Roman" w:cs="Times New Roman"/>
          <w:sz w:val="24"/>
          <w:szCs w:val="24"/>
        </w:rPr>
        <w:t>. H</w:t>
      </w:r>
      <w:r w:rsidR="00F502BC">
        <w:rPr>
          <w:rFonts w:ascii="Times New Roman" w:hAnsi="Times New Roman" w:cs="Times New Roman"/>
          <w:sz w:val="24"/>
          <w:szCs w:val="24"/>
        </w:rPr>
        <w:t>e stopped talking</w:t>
      </w:r>
      <w:r w:rsidR="00724070">
        <w:rPr>
          <w:rFonts w:ascii="Times New Roman" w:hAnsi="Times New Roman" w:cs="Times New Roman"/>
          <w:sz w:val="24"/>
          <w:szCs w:val="24"/>
        </w:rPr>
        <w:t xml:space="preserve"> to</w:t>
      </w:r>
      <w:r w:rsidR="00F502BC">
        <w:rPr>
          <w:rFonts w:ascii="Times New Roman" w:hAnsi="Times New Roman" w:cs="Times New Roman"/>
          <w:sz w:val="24"/>
          <w:szCs w:val="24"/>
        </w:rPr>
        <w:t xml:space="preserve"> people at school and began to stay in his room except to come down for meals and to go to school. </w:t>
      </w:r>
      <w:r w:rsidR="00A31A22">
        <w:rPr>
          <w:rFonts w:ascii="Times New Roman" w:hAnsi="Times New Roman" w:cs="Times New Roman"/>
          <w:sz w:val="24"/>
          <w:szCs w:val="24"/>
        </w:rPr>
        <w:t xml:space="preserve">He was </w:t>
      </w:r>
      <w:r w:rsidR="00787027">
        <w:rPr>
          <w:rFonts w:ascii="Times New Roman" w:hAnsi="Times New Roman" w:cs="Times New Roman"/>
          <w:sz w:val="24"/>
          <w:szCs w:val="24"/>
        </w:rPr>
        <w:t xml:space="preserve">asking fewer </w:t>
      </w:r>
      <w:r w:rsidR="00A31A22">
        <w:rPr>
          <w:rFonts w:ascii="Times New Roman" w:hAnsi="Times New Roman" w:cs="Times New Roman"/>
          <w:sz w:val="24"/>
          <w:szCs w:val="24"/>
        </w:rPr>
        <w:t>questions</w:t>
      </w:r>
      <w:r w:rsidR="0097735B">
        <w:rPr>
          <w:rFonts w:ascii="Times New Roman" w:hAnsi="Times New Roman" w:cs="Times New Roman"/>
          <w:sz w:val="24"/>
          <w:szCs w:val="24"/>
        </w:rPr>
        <w:t xml:space="preserve"> out of interest</w:t>
      </w:r>
      <w:r w:rsidR="00CE6445">
        <w:rPr>
          <w:rFonts w:ascii="Times New Roman" w:hAnsi="Times New Roman" w:cs="Times New Roman"/>
          <w:sz w:val="24"/>
          <w:szCs w:val="24"/>
        </w:rPr>
        <w:t>,</w:t>
      </w:r>
      <w:r w:rsidR="00FD3DB3">
        <w:rPr>
          <w:rFonts w:ascii="Times New Roman" w:hAnsi="Times New Roman" w:cs="Times New Roman"/>
          <w:sz w:val="24"/>
          <w:szCs w:val="24"/>
        </w:rPr>
        <w:t xml:space="preserve"> and </w:t>
      </w:r>
      <w:r w:rsidR="00CE6445">
        <w:rPr>
          <w:rFonts w:ascii="Times New Roman" w:hAnsi="Times New Roman" w:cs="Times New Roman"/>
          <w:sz w:val="24"/>
          <w:szCs w:val="24"/>
        </w:rPr>
        <w:t xml:space="preserve">he </w:t>
      </w:r>
      <w:r w:rsidR="00A31A22">
        <w:rPr>
          <w:rFonts w:ascii="Times New Roman" w:hAnsi="Times New Roman" w:cs="Times New Roman"/>
          <w:sz w:val="24"/>
          <w:szCs w:val="24"/>
        </w:rPr>
        <w:t>stopped attempting</w:t>
      </w:r>
      <w:r w:rsidR="0097735B">
        <w:rPr>
          <w:rFonts w:ascii="Times New Roman" w:hAnsi="Times New Roman" w:cs="Times New Roman"/>
          <w:sz w:val="24"/>
          <w:szCs w:val="24"/>
        </w:rPr>
        <w:t xml:space="preserve"> to learn the language. About</w:t>
      </w:r>
      <w:r w:rsidR="009633BD">
        <w:rPr>
          <w:rFonts w:ascii="Times New Roman" w:hAnsi="Times New Roman" w:cs="Times New Roman"/>
          <w:sz w:val="24"/>
          <w:szCs w:val="24"/>
        </w:rPr>
        <w:t xml:space="preserve"> six months into his year as an exchange student, </w:t>
      </w:r>
      <w:r w:rsidR="00D81497">
        <w:rPr>
          <w:rFonts w:ascii="Times New Roman" w:hAnsi="Times New Roman" w:cs="Times New Roman"/>
          <w:sz w:val="24"/>
          <w:szCs w:val="24"/>
        </w:rPr>
        <w:t xml:space="preserve">Zhu </w:t>
      </w:r>
      <w:r w:rsidR="00A05471">
        <w:rPr>
          <w:rFonts w:ascii="Times New Roman" w:hAnsi="Times New Roman" w:cs="Times New Roman"/>
          <w:sz w:val="24"/>
          <w:szCs w:val="24"/>
        </w:rPr>
        <w:t>became very</w:t>
      </w:r>
      <w:r w:rsidR="00FA35AE">
        <w:rPr>
          <w:rFonts w:ascii="Times New Roman" w:hAnsi="Times New Roman" w:cs="Times New Roman"/>
          <w:sz w:val="24"/>
          <w:szCs w:val="24"/>
        </w:rPr>
        <w:t xml:space="preserve"> aggressive and hostile towards those around him</w:t>
      </w:r>
      <w:r w:rsidR="00A05471">
        <w:rPr>
          <w:rFonts w:ascii="Times New Roman" w:hAnsi="Times New Roman" w:cs="Times New Roman"/>
          <w:sz w:val="24"/>
          <w:szCs w:val="24"/>
        </w:rPr>
        <w:t>.</w:t>
      </w:r>
      <w:r w:rsidR="009633BD">
        <w:rPr>
          <w:rFonts w:ascii="Times New Roman" w:hAnsi="Times New Roman" w:cs="Times New Roman"/>
          <w:sz w:val="24"/>
          <w:szCs w:val="24"/>
        </w:rPr>
        <w:t xml:space="preserve"> </w:t>
      </w:r>
      <w:r w:rsidR="00D81497">
        <w:rPr>
          <w:rFonts w:ascii="Times New Roman" w:hAnsi="Times New Roman" w:cs="Times New Roman"/>
          <w:sz w:val="24"/>
          <w:szCs w:val="24"/>
        </w:rPr>
        <w:t>His host family called a representative of the program he was</w:t>
      </w:r>
      <w:r w:rsidR="00382006">
        <w:rPr>
          <w:rFonts w:ascii="Times New Roman" w:hAnsi="Times New Roman" w:cs="Times New Roman"/>
          <w:sz w:val="24"/>
          <w:szCs w:val="24"/>
        </w:rPr>
        <w:t xml:space="preserve"> with</w:t>
      </w:r>
      <w:r w:rsidR="00D81497">
        <w:rPr>
          <w:rFonts w:ascii="Times New Roman" w:hAnsi="Times New Roman" w:cs="Times New Roman"/>
          <w:sz w:val="24"/>
          <w:szCs w:val="24"/>
        </w:rPr>
        <w:t xml:space="preserve"> in Germany after Zhu yelled at his host brother, “I can’t stand it here! No one is willing to help and everyone just makes fun of me for trying to learn their ways, so I’m just going to sto</w:t>
      </w:r>
      <w:r w:rsidR="00EC0885">
        <w:rPr>
          <w:rFonts w:ascii="Times New Roman" w:hAnsi="Times New Roman" w:cs="Times New Roman"/>
          <w:sz w:val="24"/>
          <w:szCs w:val="24"/>
        </w:rPr>
        <w:t>p trying.”</w:t>
      </w:r>
      <w:r w:rsidR="00D81497">
        <w:rPr>
          <w:rFonts w:ascii="Times New Roman" w:hAnsi="Times New Roman" w:cs="Times New Roman"/>
          <w:sz w:val="24"/>
          <w:szCs w:val="24"/>
        </w:rPr>
        <w:t xml:space="preserve"> The people at school were making fun of his lim</w:t>
      </w:r>
      <w:r w:rsidR="00DB0CFA">
        <w:rPr>
          <w:rFonts w:ascii="Times New Roman" w:hAnsi="Times New Roman" w:cs="Times New Roman"/>
          <w:sz w:val="24"/>
          <w:szCs w:val="24"/>
        </w:rPr>
        <w:t>ited knowledge of German and he</w:t>
      </w:r>
      <w:r w:rsidR="00D81497">
        <w:rPr>
          <w:rFonts w:ascii="Times New Roman" w:hAnsi="Times New Roman" w:cs="Times New Roman"/>
          <w:sz w:val="24"/>
          <w:szCs w:val="24"/>
        </w:rPr>
        <w:t xml:space="preserve"> was taking it personally. </w:t>
      </w:r>
      <w:r w:rsidR="003C6795">
        <w:rPr>
          <w:rFonts w:ascii="Times New Roman" w:hAnsi="Times New Roman" w:cs="Times New Roman"/>
          <w:sz w:val="24"/>
          <w:szCs w:val="24"/>
        </w:rPr>
        <w:t>He was finding that he could not</w:t>
      </w:r>
      <w:r w:rsidR="00E82AB4">
        <w:rPr>
          <w:rFonts w:ascii="Times New Roman" w:hAnsi="Times New Roman" w:cs="Times New Roman"/>
          <w:sz w:val="24"/>
          <w:szCs w:val="24"/>
        </w:rPr>
        <w:t xml:space="preserve"> express himse</w:t>
      </w:r>
      <w:r w:rsidR="003C6795">
        <w:rPr>
          <w:rFonts w:ascii="Times New Roman" w:hAnsi="Times New Roman" w:cs="Times New Roman"/>
          <w:sz w:val="24"/>
          <w:szCs w:val="24"/>
        </w:rPr>
        <w:t>lf in the way that he needed to</w:t>
      </w:r>
      <w:r w:rsidR="00061371">
        <w:rPr>
          <w:rFonts w:ascii="Times New Roman" w:hAnsi="Times New Roman" w:cs="Times New Roman"/>
          <w:sz w:val="24"/>
          <w:szCs w:val="24"/>
        </w:rPr>
        <w:t>,</w:t>
      </w:r>
      <w:r w:rsidR="00EB039C">
        <w:rPr>
          <w:rFonts w:ascii="Times New Roman" w:hAnsi="Times New Roman" w:cs="Times New Roman"/>
          <w:sz w:val="24"/>
          <w:szCs w:val="24"/>
        </w:rPr>
        <w:t xml:space="preserve"> and</w:t>
      </w:r>
      <w:r w:rsidR="00E82AB4">
        <w:rPr>
          <w:rFonts w:ascii="Times New Roman" w:hAnsi="Times New Roman" w:cs="Times New Roman"/>
          <w:sz w:val="24"/>
          <w:szCs w:val="24"/>
        </w:rPr>
        <w:t xml:space="preserve"> was feeling</w:t>
      </w:r>
      <w:r w:rsidR="003C6795">
        <w:rPr>
          <w:rFonts w:ascii="Times New Roman" w:hAnsi="Times New Roman" w:cs="Times New Roman"/>
          <w:sz w:val="24"/>
          <w:szCs w:val="24"/>
        </w:rPr>
        <w:t xml:space="preserve"> like</w:t>
      </w:r>
      <w:r w:rsidR="00E82AB4">
        <w:rPr>
          <w:rFonts w:ascii="Times New Roman" w:hAnsi="Times New Roman" w:cs="Times New Roman"/>
          <w:sz w:val="24"/>
          <w:szCs w:val="24"/>
        </w:rPr>
        <w:t xml:space="preserve"> “he</w:t>
      </w:r>
      <w:r w:rsidR="003C6795">
        <w:rPr>
          <w:rFonts w:ascii="Times New Roman" w:hAnsi="Times New Roman" w:cs="Times New Roman"/>
          <w:sz w:val="24"/>
          <w:szCs w:val="24"/>
        </w:rPr>
        <w:t xml:space="preserve"> would never fit in.”</w:t>
      </w:r>
      <w:r w:rsidR="00E82AB4">
        <w:rPr>
          <w:rFonts w:ascii="Times New Roman" w:hAnsi="Times New Roman" w:cs="Times New Roman"/>
          <w:sz w:val="24"/>
          <w:szCs w:val="24"/>
        </w:rPr>
        <w:t xml:space="preserve"> </w:t>
      </w:r>
      <w:r w:rsidR="00FC4056">
        <w:rPr>
          <w:rFonts w:ascii="Times New Roman" w:hAnsi="Times New Roman" w:cs="Times New Roman"/>
          <w:sz w:val="24"/>
          <w:szCs w:val="24"/>
        </w:rPr>
        <w:t xml:space="preserve">To him, it appeared that no one cared </w:t>
      </w:r>
      <w:r w:rsidR="007C66C9">
        <w:rPr>
          <w:rFonts w:ascii="Times New Roman" w:hAnsi="Times New Roman" w:cs="Times New Roman"/>
          <w:sz w:val="24"/>
          <w:szCs w:val="24"/>
        </w:rPr>
        <w:t>if he</w:t>
      </w:r>
      <w:r w:rsidR="00FC4056">
        <w:rPr>
          <w:rFonts w:ascii="Times New Roman" w:hAnsi="Times New Roman" w:cs="Times New Roman"/>
          <w:sz w:val="24"/>
          <w:szCs w:val="24"/>
        </w:rPr>
        <w:t xml:space="preserve"> was having difficulties with the language, or that he was having t</w:t>
      </w:r>
      <w:r w:rsidR="00420D02">
        <w:rPr>
          <w:rFonts w:ascii="Times New Roman" w:hAnsi="Times New Roman" w:cs="Times New Roman"/>
          <w:sz w:val="24"/>
          <w:szCs w:val="24"/>
        </w:rPr>
        <w:t>rouble commuting around the city</w:t>
      </w:r>
      <w:r w:rsidR="00FC4056">
        <w:rPr>
          <w:rFonts w:ascii="Times New Roman" w:hAnsi="Times New Roman" w:cs="Times New Roman"/>
          <w:sz w:val="24"/>
          <w:szCs w:val="24"/>
        </w:rPr>
        <w:t xml:space="preserve">. </w:t>
      </w:r>
      <w:r w:rsidR="007C66C9">
        <w:rPr>
          <w:rFonts w:ascii="Times New Roman" w:hAnsi="Times New Roman" w:cs="Times New Roman"/>
          <w:sz w:val="24"/>
          <w:szCs w:val="24"/>
        </w:rPr>
        <w:t>It was not</w:t>
      </w:r>
      <w:r w:rsidR="002A0A30">
        <w:rPr>
          <w:rFonts w:ascii="Times New Roman" w:hAnsi="Times New Roman" w:cs="Times New Roman"/>
          <w:sz w:val="24"/>
          <w:szCs w:val="24"/>
        </w:rPr>
        <w:t xml:space="preserve"> until the end of the ninth month of his </w:t>
      </w:r>
      <w:r w:rsidR="005B7129">
        <w:rPr>
          <w:rFonts w:ascii="Times New Roman" w:hAnsi="Times New Roman" w:cs="Times New Roman"/>
          <w:sz w:val="24"/>
          <w:szCs w:val="24"/>
        </w:rPr>
        <w:t>year abroad</w:t>
      </w:r>
      <w:r w:rsidR="002A0A30">
        <w:rPr>
          <w:rFonts w:ascii="Times New Roman" w:hAnsi="Times New Roman" w:cs="Times New Roman"/>
          <w:sz w:val="24"/>
          <w:szCs w:val="24"/>
        </w:rPr>
        <w:t xml:space="preserve"> that Zhu began to open up again. He came downstairs to </w:t>
      </w:r>
      <w:r w:rsidR="001962EE">
        <w:rPr>
          <w:rFonts w:ascii="Times New Roman" w:hAnsi="Times New Roman" w:cs="Times New Roman"/>
          <w:sz w:val="24"/>
          <w:szCs w:val="24"/>
        </w:rPr>
        <w:t>the breakfast table one</w:t>
      </w:r>
      <w:r w:rsidR="002A0A30">
        <w:rPr>
          <w:rFonts w:ascii="Times New Roman" w:hAnsi="Times New Roman" w:cs="Times New Roman"/>
          <w:sz w:val="24"/>
          <w:szCs w:val="24"/>
        </w:rPr>
        <w:t xml:space="preserve"> morning and said, in German, to his host family, “I’m sorry for the way I have been acting. Can you help me learn the language as much as possible in the next two months?” </w:t>
      </w:r>
      <w:r w:rsidR="00432FC2">
        <w:rPr>
          <w:rFonts w:ascii="Times New Roman" w:hAnsi="Times New Roman" w:cs="Times New Roman"/>
          <w:sz w:val="24"/>
          <w:szCs w:val="24"/>
        </w:rPr>
        <w:t xml:space="preserve">From that point to the end of his </w:t>
      </w:r>
      <w:r w:rsidR="00AD1C2D">
        <w:rPr>
          <w:rFonts w:ascii="Times New Roman" w:hAnsi="Times New Roman" w:cs="Times New Roman"/>
          <w:sz w:val="24"/>
          <w:szCs w:val="24"/>
        </w:rPr>
        <w:t>exchange year, Zhu practiced</w:t>
      </w:r>
      <w:r w:rsidR="003C2C2B">
        <w:rPr>
          <w:rFonts w:ascii="Times New Roman" w:hAnsi="Times New Roman" w:cs="Times New Roman"/>
          <w:sz w:val="24"/>
          <w:szCs w:val="24"/>
        </w:rPr>
        <w:t xml:space="preserve"> German</w:t>
      </w:r>
      <w:r w:rsidR="00432FC2">
        <w:rPr>
          <w:rFonts w:ascii="Times New Roman" w:hAnsi="Times New Roman" w:cs="Times New Roman"/>
          <w:sz w:val="24"/>
          <w:szCs w:val="24"/>
        </w:rPr>
        <w:t xml:space="preserve"> </w:t>
      </w:r>
      <w:r w:rsidR="001F1AB1">
        <w:rPr>
          <w:rFonts w:ascii="Times New Roman" w:hAnsi="Times New Roman" w:cs="Times New Roman"/>
          <w:sz w:val="24"/>
          <w:szCs w:val="24"/>
        </w:rPr>
        <w:t>without worrying what others thought</w:t>
      </w:r>
      <w:r w:rsidR="00432FC2">
        <w:rPr>
          <w:rFonts w:ascii="Times New Roman" w:hAnsi="Times New Roman" w:cs="Times New Roman"/>
          <w:sz w:val="24"/>
          <w:szCs w:val="24"/>
        </w:rPr>
        <w:t>. He made friends in school and b</w:t>
      </w:r>
      <w:r w:rsidR="004525D4">
        <w:rPr>
          <w:rFonts w:ascii="Times New Roman" w:hAnsi="Times New Roman" w:cs="Times New Roman"/>
          <w:sz w:val="24"/>
          <w:szCs w:val="24"/>
        </w:rPr>
        <w:t>egan to socialize more with those</w:t>
      </w:r>
      <w:r w:rsidR="00432FC2">
        <w:rPr>
          <w:rFonts w:ascii="Times New Roman" w:hAnsi="Times New Roman" w:cs="Times New Roman"/>
          <w:sz w:val="24"/>
          <w:szCs w:val="24"/>
        </w:rPr>
        <w:t xml:space="preserve"> around him. </w:t>
      </w:r>
      <w:r w:rsidR="00B6432B">
        <w:rPr>
          <w:rFonts w:ascii="Times New Roman" w:hAnsi="Times New Roman" w:cs="Times New Roman"/>
          <w:sz w:val="24"/>
          <w:szCs w:val="24"/>
        </w:rPr>
        <w:t xml:space="preserve">Because he had finally become acclimated to the German culture, it was difficult for Zhu to leave when his exchange year was completed; however, he was </w:t>
      </w:r>
      <w:r w:rsidR="00240BC4">
        <w:rPr>
          <w:rFonts w:ascii="Times New Roman" w:hAnsi="Times New Roman" w:cs="Times New Roman"/>
          <w:sz w:val="24"/>
          <w:szCs w:val="24"/>
        </w:rPr>
        <w:t xml:space="preserve">relieved to </w:t>
      </w:r>
      <w:r w:rsidR="00EE7B7F">
        <w:rPr>
          <w:rFonts w:ascii="Times New Roman" w:hAnsi="Times New Roman" w:cs="Times New Roman"/>
          <w:sz w:val="24"/>
          <w:szCs w:val="24"/>
        </w:rPr>
        <w:t>return</w:t>
      </w:r>
      <w:r w:rsidR="00336655">
        <w:rPr>
          <w:rFonts w:ascii="Times New Roman" w:hAnsi="Times New Roman" w:cs="Times New Roman"/>
          <w:sz w:val="24"/>
          <w:szCs w:val="24"/>
        </w:rPr>
        <w:t xml:space="preserve"> to his own culture and his own l</w:t>
      </w:r>
      <w:commentRangeStart w:id="7"/>
      <w:r w:rsidR="00336655">
        <w:rPr>
          <w:rFonts w:ascii="Times New Roman" w:hAnsi="Times New Roman" w:cs="Times New Roman"/>
          <w:sz w:val="24"/>
          <w:szCs w:val="24"/>
        </w:rPr>
        <w:t>anguage</w:t>
      </w:r>
      <w:commentRangeEnd w:id="7"/>
      <w:r w:rsidR="00574DAF">
        <w:rPr>
          <w:rStyle w:val="CommentReference"/>
        </w:rPr>
        <w:commentReference w:id="7"/>
      </w:r>
      <w:r w:rsidR="00F12357">
        <w:rPr>
          <w:rFonts w:ascii="Times New Roman" w:hAnsi="Times New Roman" w:cs="Times New Roman"/>
          <w:sz w:val="24"/>
          <w:szCs w:val="24"/>
        </w:rPr>
        <w:t xml:space="preserve">. </w:t>
      </w:r>
    </w:p>
    <w:p w:rsidR="00690266" w:rsidRPr="00E82C18" w:rsidRDefault="00690266" w:rsidP="00690266">
      <w:pPr>
        <w:spacing w:line="480" w:lineRule="auto"/>
        <w:rPr>
          <w:rFonts w:ascii="Times New Roman" w:hAnsi="Times New Roman" w:cs="Times New Roman"/>
          <w:i/>
          <w:sz w:val="24"/>
          <w:szCs w:val="24"/>
        </w:rPr>
      </w:pPr>
      <w:r w:rsidRPr="00E82C18">
        <w:rPr>
          <w:rFonts w:ascii="Times New Roman" w:hAnsi="Times New Roman" w:cs="Times New Roman"/>
          <w:i/>
          <w:sz w:val="24"/>
          <w:szCs w:val="24"/>
        </w:rPr>
        <w:t>Example 2: A trip to Germany and back again</w:t>
      </w:r>
    </w:p>
    <w:p w:rsidR="00690266" w:rsidRDefault="00690266" w:rsidP="00690266">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this example, Nick, an American exchange student who also studied abroad</w:t>
      </w:r>
      <w:r w:rsidR="00FB2E8C">
        <w:rPr>
          <w:rFonts w:ascii="Times New Roman" w:hAnsi="Times New Roman" w:cs="Times New Roman"/>
          <w:sz w:val="24"/>
          <w:szCs w:val="24"/>
        </w:rPr>
        <w:t xml:space="preserve"> in Germany</w:t>
      </w:r>
      <w:r w:rsidR="000304AD">
        <w:rPr>
          <w:rFonts w:ascii="Times New Roman" w:hAnsi="Times New Roman" w:cs="Times New Roman"/>
          <w:sz w:val="24"/>
          <w:szCs w:val="24"/>
        </w:rPr>
        <w:t>,</w:t>
      </w:r>
      <w:r w:rsidR="00641DA0">
        <w:rPr>
          <w:rFonts w:ascii="Times New Roman" w:hAnsi="Times New Roman" w:cs="Times New Roman"/>
          <w:sz w:val="24"/>
          <w:szCs w:val="24"/>
        </w:rPr>
        <w:t xml:space="preserve"> experiences the second, third, and fourth stages of culture shock. </w:t>
      </w:r>
      <w:r>
        <w:rPr>
          <w:rFonts w:ascii="Times New Roman" w:hAnsi="Times New Roman" w:cs="Times New Roman"/>
          <w:sz w:val="24"/>
          <w:szCs w:val="24"/>
        </w:rPr>
        <w:t xml:space="preserve">Not having had any formal training in the </w:t>
      </w:r>
      <w:r w:rsidR="009E550F">
        <w:rPr>
          <w:rFonts w:ascii="Times New Roman" w:hAnsi="Times New Roman" w:cs="Times New Roman"/>
          <w:sz w:val="24"/>
          <w:szCs w:val="24"/>
        </w:rPr>
        <w:t>German language, it was</w:t>
      </w:r>
      <w:r w:rsidR="006B7DAB">
        <w:rPr>
          <w:rFonts w:ascii="Times New Roman" w:hAnsi="Times New Roman" w:cs="Times New Roman"/>
          <w:sz w:val="24"/>
          <w:szCs w:val="24"/>
        </w:rPr>
        <w:t xml:space="preserve"> difficult for Nick to begin</w:t>
      </w:r>
      <w:r>
        <w:rPr>
          <w:rFonts w:ascii="Times New Roman" w:hAnsi="Times New Roman" w:cs="Times New Roman"/>
          <w:sz w:val="24"/>
          <w:szCs w:val="24"/>
        </w:rPr>
        <w:t xml:space="preserve"> adjust</w:t>
      </w:r>
      <w:r w:rsidR="006B7DAB">
        <w:rPr>
          <w:rFonts w:ascii="Times New Roman" w:hAnsi="Times New Roman" w:cs="Times New Roman"/>
          <w:sz w:val="24"/>
          <w:szCs w:val="24"/>
        </w:rPr>
        <w:t>ment</w:t>
      </w:r>
      <w:r>
        <w:rPr>
          <w:rFonts w:ascii="Times New Roman" w:hAnsi="Times New Roman" w:cs="Times New Roman"/>
          <w:sz w:val="24"/>
          <w:szCs w:val="24"/>
        </w:rPr>
        <w:t xml:space="preserve"> </w:t>
      </w:r>
      <w:r w:rsidR="006B7DAB">
        <w:rPr>
          <w:rFonts w:ascii="Times New Roman" w:hAnsi="Times New Roman" w:cs="Times New Roman"/>
          <w:sz w:val="24"/>
          <w:szCs w:val="24"/>
        </w:rPr>
        <w:t>in</w:t>
      </w:r>
      <w:r>
        <w:rPr>
          <w:rFonts w:ascii="Times New Roman" w:hAnsi="Times New Roman" w:cs="Times New Roman"/>
          <w:sz w:val="24"/>
          <w:szCs w:val="24"/>
        </w:rPr>
        <w:t xml:space="preserve">to the new environment. </w:t>
      </w:r>
      <w:r w:rsidR="00641DA0">
        <w:rPr>
          <w:rFonts w:ascii="Times New Roman" w:hAnsi="Times New Roman" w:cs="Times New Roman"/>
          <w:sz w:val="24"/>
          <w:szCs w:val="24"/>
        </w:rPr>
        <w:t>During the first three weeks, h</w:t>
      </w:r>
      <w:r>
        <w:rPr>
          <w:rFonts w:ascii="Times New Roman" w:hAnsi="Times New Roman" w:cs="Times New Roman"/>
          <w:sz w:val="24"/>
          <w:szCs w:val="24"/>
        </w:rPr>
        <w:t>e found himself becoming very frustrated with his h</w:t>
      </w:r>
      <w:r w:rsidR="00641DA0">
        <w:rPr>
          <w:rFonts w:ascii="Times New Roman" w:hAnsi="Times New Roman" w:cs="Times New Roman"/>
          <w:sz w:val="24"/>
          <w:szCs w:val="24"/>
        </w:rPr>
        <w:t>ost family about trivial things,</w:t>
      </w:r>
      <w:r>
        <w:rPr>
          <w:rFonts w:ascii="Times New Roman" w:hAnsi="Times New Roman" w:cs="Times New Roman"/>
          <w:sz w:val="24"/>
          <w:szCs w:val="24"/>
        </w:rPr>
        <w:t xml:space="preserve"> “They </w:t>
      </w:r>
      <w:r w:rsidR="005D2C36">
        <w:rPr>
          <w:rFonts w:ascii="Times New Roman" w:hAnsi="Times New Roman" w:cs="Times New Roman"/>
          <w:sz w:val="24"/>
          <w:szCs w:val="24"/>
        </w:rPr>
        <w:t>are just making it hard for me</w:t>
      </w:r>
      <w:r w:rsidR="00641DA0">
        <w:rPr>
          <w:rFonts w:ascii="Times New Roman" w:hAnsi="Times New Roman" w:cs="Times New Roman"/>
          <w:sz w:val="24"/>
          <w:szCs w:val="24"/>
        </w:rPr>
        <w:t>,”</w:t>
      </w:r>
      <w:r>
        <w:rPr>
          <w:rFonts w:ascii="Times New Roman" w:hAnsi="Times New Roman" w:cs="Times New Roman"/>
          <w:sz w:val="24"/>
          <w:szCs w:val="24"/>
        </w:rPr>
        <w:t xml:space="preserve"> Nick told his family back home one evening via a skype conversation. His frustration stemmed from the problems he was having learning th</w:t>
      </w:r>
      <w:r w:rsidR="008308FF">
        <w:rPr>
          <w:rFonts w:ascii="Times New Roman" w:hAnsi="Times New Roman" w:cs="Times New Roman"/>
          <w:sz w:val="24"/>
          <w:szCs w:val="24"/>
        </w:rPr>
        <w:t>e language because</w:t>
      </w:r>
      <w:r>
        <w:rPr>
          <w:rFonts w:ascii="Times New Roman" w:hAnsi="Times New Roman" w:cs="Times New Roman"/>
          <w:sz w:val="24"/>
          <w:szCs w:val="24"/>
        </w:rPr>
        <w:t xml:space="preserve"> no one would help him it seemed. Nick was </w:t>
      </w:r>
      <w:r w:rsidR="00EC7FA7">
        <w:rPr>
          <w:rFonts w:ascii="Times New Roman" w:hAnsi="Times New Roman" w:cs="Times New Roman"/>
          <w:sz w:val="24"/>
          <w:szCs w:val="24"/>
        </w:rPr>
        <w:t xml:space="preserve">also </w:t>
      </w:r>
      <w:r>
        <w:rPr>
          <w:rFonts w:ascii="Times New Roman" w:hAnsi="Times New Roman" w:cs="Times New Roman"/>
          <w:sz w:val="24"/>
          <w:szCs w:val="24"/>
        </w:rPr>
        <w:t>having trouble opening up to those around him. After the first month, Nick was settled</w:t>
      </w:r>
      <w:r w:rsidR="0013587C">
        <w:rPr>
          <w:rFonts w:ascii="Times New Roman" w:hAnsi="Times New Roman" w:cs="Times New Roman"/>
          <w:sz w:val="24"/>
          <w:szCs w:val="24"/>
        </w:rPr>
        <w:t xml:space="preserve"> with his permanent host family</w:t>
      </w:r>
      <w:r w:rsidR="00C646DB">
        <w:rPr>
          <w:rFonts w:ascii="Times New Roman" w:hAnsi="Times New Roman" w:cs="Times New Roman"/>
          <w:sz w:val="24"/>
          <w:szCs w:val="24"/>
        </w:rPr>
        <w:t xml:space="preserve"> in Frankfurt, Germany.</w:t>
      </w:r>
      <w:r>
        <w:rPr>
          <w:rFonts w:ascii="Times New Roman" w:hAnsi="Times New Roman" w:cs="Times New Roman"/>
          <w:sz w:val="24"/>
          <w:szCs w:val="24"/>
        </w:rPr>
        <w:t xml:space="preserve"> </w:t>
      </w:r>
      <w:r w:rsidR="00C646DB">
        <w:rPr>
          <w:rFonts w:ascii="Times New Roman" w:hAnsi="Times New Roman" w:cs="Times New Roman"/>
          <w:sz w:val="24"/>
          <w:szCs w:val="24"/>
        </w:rPr>
        <w:t xml:space="preserve">This marked the </w:t>
      </w:r>
      <w:r>
        <w:rPr>
          <w:rFonts w:ascii="Times New Roman" w:hAnsi="Times New Roman" w:cs="Times New Roman"/>
          <w:sz w:val="24"/>
          <w:szCs w:val="24"/>
        </w:rPr>
        <w:t xml:space="preserve">beginning </w:t>
      </w:r>
      <w:r w:rsidR="00C646DB">
        <w:rPr>
          <w:rFonts w:ascii="Times New Roman" w:hAnsi="Times New Roman" w:cs="Times New Roman"/>
          <w:sz w:val="24"/>
          <w:szCs w:val="24"/>
        </w:rPr>
        <w:t>of Nick’s transition as he began to</w:t>
      </w:r>
      <w:r>
        <w:rPr>
          <w:rFonts w:ascii="Times New Roman" w:hAnsi="Times New Roman" w:cs="Times New Roman"/>
          <w:sz w:val="24"/>
          <w:szCs w:val="24"/>
        </w:rPr>
        <w:t xml:space="preserve"> open up to his surroundings. He was practicing his German, </w:t>
      </w:r>
      <w:r w:rsidR="00AC09AB">
        <w:rPr>
          <w:rFonts w:ascii="Times New Roman" w:hAnsi="Times New Roman" w:cs="Times New Roman"/>
          <w:sz w:val="24"/>
          <w:szCs w:val="24"/>
        </w:rPr>
        <w:t>despite the mistakes he made</w:t>
      </w:r>
      <w:r w:rsidR="00D272BB">
        <w:rPr>
          <w:rFonts w:ascii="Times New Roman" w:hAnsi="Times New Roman" w:cs="Times New Roman"/>
          <w:sz w:val="24"/>
          <w:szCs w:val="24"/>
        </w:rPr>
        <w:t>, and h</w:t>
      </w:r>
      <w:r>
        <w:rPr>
          <w:rFonts w:ascii="Times New Roman" w:hAnsi="Times New Roman" w:cs="Times New Roman"/>
          <w:sz w:val="24"/>
          <w:szCs w:val="24"/>
        </w:rPr>
        <w:t>is language learning progressed quickly</w:t>
      </w:r>
      <w:r w:rsidR="00D272BB">
        <w:rPr>
          <w:rFonts w:ascii="Times New Roman" w:hAnsi="Times New Roman" w:cs="Times New Roman"/>
          <w:sz w:val="24"/>
          <w:szCs w:val="24"/>
        </w:rPr>
        <w:t>. A</w:t>
      </w:r>
      <w:r>
        <w:rPr>
          <w:rFonts w:ascii="Times New Roman" w:hAnsi="Times New Roman" w:cs="Times New Roman"/>
          <w:sz w:val="24"/>
          <w:szCs w:val="24"/>
        </w:rPr>
        <w:t>s his vocabulary grew, so did his confidence. During his third month in Germany, Nick told his host brother that “[h</w:t>
      </w:r>
      <w:r w:rsidR="00D76D03">
        <w:rPr>
          <w:rFonts w:ascii="Times New Roman" w:hAnsi="Times New Roman" w:cs="Times New Roman"/>
          <w:sz w:val="24"/>
          <w:szCs w:val="24"/>
        </w:rPr>
        <w:t>e] couldn’t imagine spending [his]</w:t>
      </w:r>
      <w:r>
        <w:rPr>
          <w:rFonts w:ascii="Times New Roman" w:hAnsi="Times New Roman" w:cs="Times New Roman"/>
          <w:sz w:val="24"/>
          <w:szCs w:val="24"/>
        </w:rPr>
        <w:t xml:space="preserve"> year wit</w:t>
      </w:r>
      <w:r w:rsidR="00C81BCA">
        <w:rPr>
          <w:rFonts w:ascii="Times New Roman" w:hAnsi="Times New Roman" w:cs="Times New Roman"/>
          <w:sz w:val="24"/>
          <w:szCs w:val="24"/>
        </w:rPr>
        <w:t>h any other family</w:t>
      </w:r>
      <w:r>
        <w:rPr>
          <w:rFonts w:ascii="Times New Roman" w:hAnsi="Times New Roman" w:cs="Times New Roman"/>
          <w:sz w:val="24"/>
          <w:szCs w:val="24"/>
        </w:rPr>
        <w:t>.</w:t>
      </w:r>
      <w:r w:rsidR="00C81BCA">
        <w:rPr>
          <w:rFonts w:ascii="Times New Roman" w:hAnsi="Times New Roman" w:cs="Times New Roman"/>
          <w:sz w:val="24"/>
          <w:szCs w:val="24"/>
        </w:rPr>
        <w:t>”</w:t>
      </w:r>
      <w:r>
        <w:rPr>
          <w:rFonts w:ascii="Times New Roman" w:hAnsi="Times New Roman" w:cs="Times New Roman"/>
          <w:sz w:val="24"/>
          <w:szCs w:val="24"/>
        </w:rPr>
        <w:t xml:space="preserve"> </w:t>
      </w:r>
      <w:r w:rsidR="0013587C">
        <w:rPr>
          <w:rFonts w:ascii="Times New Roman" w:hAnsi="Times New Roman" w:cs="Times New Roman"/>
          <w:sz w:val="24"/>
          <w:szCs w:val="24"/>
        </w:rPr>
        <w:t>He</w:t>
      </w:r>
      <w:r>
        <w:rPr>
          <w:rFonts w:ascii="Times New Roman" w:hAnsi="Times New Roman" w:cs="Times New Roman"/>
          <w:sz w:val="24"/>
          <w:szCs w:val="24"/>
        </w:rPr>
        <w:t xml:space="preserve"> was</w:t>
      </w:r>
      <w:r w:rsidR="00D76D03">
        <w:rPr>
          <w:rFonts w:ascii="Times New Roman" w:hAnsi="Times New Roman" w:cs="Times New Roman"/>
          <w:sz w:val="24"/>
          <w:szCs w:val="24"/>
        </w:rPr>
        <w:t xml:space="preserve"> beginning to feel more</w:t>
      </w:r>
      <w:r>
        <w:rPr>
          <w:rFonts w:ascii="Times New Roman" w:hAnsi="Times New Roman" w:cs="Times New Roman"/>
          <w:sz w:val="24"/>
          <w:szCs w:val="24"/>
        </w:rPr>
        <w:t xml:space="preserve"> comfortable traveling throughout the city by him</w:t>
      </w:r>
      <w:r w:rsidR="00D76D03">
        <w:rPr>
          <w:rFonts w:ascii="Times New Roman" w:hAnsi="Times New Roman" w:cs="Times New Roman"/>
          <w:sz w:val="24"/>
          <w:szCs w:val="24"/>
        </w:rPr>
        <w:t>self and speaking</w:t>
      </w:r>
      <w:r>
        <w:rPr>
          <w:rFonts w:ascii="Times New Roman" w:hAnsi="Times New Roman" w:cs="Times New Roman"/>
          <w:sz w:val="24"/>
          <w:szCs w:val="24"/>
        </w:rPr>
        <w:t xml:space="preserve"> German with the friends he was ma</w:t>
      </w:r>
      <w:r w:rsidR="00D76D03">
        <w:rPr>
          <w:rFonts w:ascii="Times New Roman" w:hAnsi="Times New Roman" w:cs="Times New Roman"/>
          <w:sz w:val="24"/>
          <w:szCs w:val="24"/>
        </w:rPr>
        <w:t>king from school</w:t>
      </w:r>
      <w:r>
        <w:rPr>
          <w:rFonts w:ascii="Times New Roman" w:hAnsi="Times New Roman" w:cs="Times New Roman"/>
          <w:sz w:val="24"/>
          <w:szCs w:val="24"/>
        </w:rPr>
        <w:t xml:space="preserve">. This transition happened quickly for Nick. He was shameless enough to make mistakes with the language and </w:t>
      </w:r>
      <w:r w:rsidR="008F1824">
        <w:rPr>
          <w:rFonts w:ascii="Times New Roman" w:hAnsi="Times New Roman" w:cs="Times New Roman"/>
          <w:sz w:val="24"/>
          <w:szCs w:val="24"/>
        </w:rPr>
        <w:t xml:space="preserve">to </w:t>
      </w:r>
      <w:r>
        <w:rPr>
          <w:rFonts w:ascii="Times New Roman" w:hAnsi="Times New Roman" w:cs="Times New Roman"/>
          <w:sz w:val="24"/>
          <w:szCs w:val="24"/>
        </w:rPr>
        <w:t xml:space="preserve">take the criticism and the jokes and </w:t>
      </w:r>
      <w:r w:rsidR="00202F70">
        <w:rPr>
          <w:rFonts w:ascii="Times New Roman" w:hAnsi="Times New Roman" w:cs="Times New Roman"/>
          <w:sz w:val="24"/>
          <w:szCs w:val="24"/>
        </w:rPr>
        <w:t xml:space="preserve">use </w:t>
      </w:r>
      <w:r>
        <w:rPr>
          <w:rFonts w:ascii="Times New Roman" w:hAnsi="Times New Roman" w:cs="Times New Roman"/>
          <w:sz w:val="24"/>
          <w:szCs w:val="24"/>
        </w:rPr>
        <w:t xml:space="preserve">them </w:t>
      </w:r>
      <w:r w:rsidR="00202F70">
        <w:rPr>
          <w:rFonts w:ascii="Times New Roman" w:hAnsi="Times New Roman" w:cs="Times New Roman"/>
          <w:sz w:val="24"/>
          <w:szCs w:val="24"/>
        </w:rPr>
        <w:t>to</w:t>
      </w:r>
      <w:r>
        <w:rPr>
          <w:rFonts w:ascii="Times New Roman" w:hAnsi="Times New Roman" w:cs="Times New Roman"/>
          <w:sz w:val="24"/>
          <w:szCs w:val="24"/>
        </w:rPr>
        <w:t xml:space="preserve"> improve </w:t>
      </w:r>
      <w:r w:rsidR="00D76D03">
        <w:rPr>
          <w:rFonts w:ascii="Times New Roman" w:hAnsi="Times New Roman" w:cs="Times New Roman"/>
          <w:sz w:val="24"/>
          <w:szCs w:val="24"/>
        </w:rPr>
        <w:t>his speaking</w:t>
      </w:r>
      <w:r>
        <w:rPr>
          <w:rFonts w:ascii="Times New Roman" w:hAnsi="Times New Roman" w:cs="Times New Roman"/>
          <w:sz w:val="24"/>
          <w:szCs w:val="24"/>
        </w:rPr>
        <w:t>. Nick began t</w:t>
      </w:r>
      <w:r w:rsidR="00FE48E1">
        <w:rPr>
          <w:rFonts w:ascii="Times New Roman" w:hAnsi="Times New Roman" w:cs="Times New Roman"/>
          <w:sz w:val="24"/>
          <w:szCs w:val="24"/>
        </w:rPr>
        <w:t xml:space="preserve">o feel more </w:t>
      </w:r>
      <w:r w:rsidR="008F1824">
        <w:rPr>
          <w:rFonts w:ascii="Times New Roman" w:hAnsi="Times New Roman" w:cs="Times New Roman"/>
          <w:sz w:val="24"/>
          <w:szCs w:val="24"/>
        </w:rPr>
        <w:t>comfortable with his surroundings</w:t>
      </w:r>
      <w:r w:rsidR="00FE48E1">
        <w:rPr>
          <w:rFonts w:ascii="Times New Roman" w:hAnsi="Times New Roman" w:cs="Times New Roman"/>
          <w:sz w:val="24"/>
          <w:szCs w:val="24"/>
        </w:rPr>
        <w:t xml:space="preserve"> and</w:t>
      </w:r>
      <w:r w:rsidR="00791864">
        <w:rPr>
          <w:rFonts w:ascii="Times New Roman" w:hAnsi="Times New Roman" w:cs="Times New Roman"/>
          <w:sz w:val="24"/>
          <w:szCs w:val="24"/>
        </w:rPr>
        <w:t>,</w:t>
      </w:r>
      <w:r w:rsidR="00FE48E1">
        <w:rPr>
          <w:rFonts w:ascii="Times New Roman" w:hAnsi="Times New Roman" w:cs="Times New Roman"/>
          <w:sz w:val="24"/>
          <w:szCs w:val="24"/>
        </w:rPr>
        <w:t xml:space="preserve"> by Christmas in 2014, h</w:t>
      </w:r>
      <w:r>
        <w:rPr>
          <w:rFonts w:ascii="Times New Roman" w:hAnsi="Times New Roman" w:cs="Times New Roman"/>
          <w:sz w:val="24"/>
          <w:szCs w:val="24"/>
        </w:rPr>
        <w:t xml:space="preserve">e was able to hold fluent conversations </w:t>
      </w:r>
      <w:r w:rsidR="004E553E">
        <w:rPr>
          <w:rFonts w:ascii="Times New Roman" w:hAnsi="Times New Roman" w:cs="Times New Roman"/>
          <w:sz w:val="24"/>
          <w:szCs w:val="24"/>
        </w:rPr>
        <w:t>in German</w:t>
      </w:r>
      <w:r>
        <w:rPr>
          <w:rFonts w:ascii="Times New Roman" w:hAnsi="Times New Roman" w:cs="Times New Roman"/>
          <w:sz w:val="24"/>
          <w:szCs w:val="24"/>
        </w:rPr>
        <w:t>. He no longer struggled to communicate or commute through the city, nor did he struggle to make new friends in school. By his ninth month as an exchange student, Nick was fully i</w:t>
      </w:r>
      <w:r w:rsidR="00C93CD0">
        <w:rPr>
          <w:rFonts w:ascii="Times New Roman" w:hAnsi="Times New Roman" w:cs="Times New Roman"/>
          <w:sz w:val="24"/>
          <w:szCs w:val="24"/>
        </w:rPr>
        <w:t>mmersed in the German culture.</w:t>
      </w:r>
      <w:r w:rsidR="00C17E4C">
        <w:rPr>
          <w:rFonts w:ascii="Times New Roman" w:hAnsi="Times New Roman" w:cs="Times New Roman"/>
          <w:sz w:val="24"/>
          <w:szCs w:val="24"/>
        </w:rPr>
        <w:t xml:space="preserve"> </w:t>
      </w:r>
      <w:r w:rsidR="00C93CD0">
        <w:rPr>
          <w:rFonts w:ascii="Times New Roman" w:hAnsi="Times New Roman" w:cs="Times New Roman"/>
          <w:sz w:val="24"/>
          <w:szCs w:val="24"/>
        </w:rPr>
        <w:t>H</w:t>
      </w:r>
      <w:r>
        <w:rPr>
          <w:rFonts w:ascii="Times New Roman" w:hAnsi="Times New Roman" w:cs="Times New Roman"/>
          <w:sz w:val="24"/>
          <w:szCs w:val="24"/>
        </w:rPr>
        <w:t xml:space="preserve">e was able to present school projects in German and hold meaningful conversations with his host family. </w:t>
      </w:r>
      <w:r w:rsidR="00C93CD0">
        <w:rPr>
          <w:rFonts w:ascii="Times New Roman" w:hAnsi="Times New Roman" w:cs="Times New Roman"/>
          <w:sz w:val="24"/>
          <w:szCs w:val="24"/>
        </w:rPr>
        <w:t xml:space="preserve">During </w:t>
      </w:r>
      <w:r w:rsidR="00652363">
        <w:rPr>
          <w:rFonts w:ascii="Times New Roman" w:hAnsi="Times New Roman" w:cs="Times New Roman"/>
          <w:sz w:val="24"/>
          <w:szCs w:val="24"/>
        </w:rPr>
        <w:t xml:space="preserve">a vacation </w:t>
      </w:r>
      <w:r w:rsidR="00673C9B">
        <w:rPr>
          <w:rFonts w:ascii="Times New Roman" w:hAnsi="Times New Roman" w:cs="Times New Roman"/>
          <w:sz w:val="24"/>
          <w:szCs w:val="24"/>
        </w:rPr>
        <w:t xml:space="preserve">in January, 2015, </w:t>
      </w:r>
      <w:r w:rsidR="00652363">
        <w:rPr>
          <w:rFonts w:ascii="Times New Roman" w:hAnsi="Times New Roman" w:cs="Times New Roman"/>
          <w:sz w:val="24"/>
          <w:szCs w:val="24"/>
        </w:rPr>
        <w:t>his host family</w:t>
      </w:r>
      <w:r w:rsidR="00C93CD0">
        <w:rPr>
          <w:rFonts w:ascii="Times New Roman" w:hAnsi="Times New Roman" w:cs="Times New Roman"/>
          <w:sz w:val="24"/>
          <w:szCs w:val="24"/>
        </w:rPr>
        <w:t xml:space="preserve"> told</w:t>
      </w:r>
      <w:r w:rsidR="00652363">
        <w:rPr>
          <w:rFonts w:ascii="Times New Roman" w:hAnsi="Times New Roman" w:cs="Times New Roman"/>
          <w:sz w:val="24"/>
          <w:szCs w:val="24"/>
        </w:rPr>
        <w:t xml:space="preserve"> Nick that he had “spoken in German while sleeping.” </w:t>
      </w:r>
      <w:r>
        <w:rPr>
          <w:rFonts w:ascii="Times New Roman" w:hAnsi="Times New Roman" w:cs="Times New Roman"/>
          <w:sz w:val="24"/>
          <w:szCs w:val="24"/>
        </w:rPr>
        <w:t xml:space="preserve">Nick found himself </w:t>
      </w:r>
      <w:r w:rsidR="00306E4C">
        <w:rPr>
          <w:rFonts w:ascii="Times New Roman" w:hAnsi="Times New Roman" w:cs="Times New Roman"/>
          <w:sz w:val="24"/>
          <w:szCs w:val="24"/>
        </w:rPr>
        <w:t>accepting</w:t>
      </w:r>
      <w:r w:rsidR="00A712D8">
        <w:rPr>
          <w:rFonts w:ascii="Times New Roman" w:hAnsi="Times New Roman" w:cs="Times New Roman"/>
          <w:sz w:val="24"/>
          <w:szCs w:val="24"/>
        </w:rPr>
        <w:t xml:space="preserve"> the culture</w:t>
      </w:r>
      <w:r>
        <w:rPr>
          <w:rFonts w:ascii="Times New Roman" w:hAnsi="Times New Roman" w:cs="Times New Roman"/>
          <w:sz w:val="24"/>
          <w:szCs w:val="24"/>
        </w:rPr>
        <w:t xml:space="preserve"> as a different way of living and was able to live that way. </w:t>
      </w:r>
      <w:r w:rsidR="00C93CD0">
        <w:rPr>
          <w:rFonts w:ascii="Times New Roman" w:hAnsi="Times New Roman" w:cs="Times New Roman"/>
          <w:sz w:val="24"/>
          <w:szCs w:val="24"/>
        </w:rPr>
        <w:t xml:space="preserve">Instead of referring to them as his host family, Nick began to consider them a part of his true family. </w:t>
      </w:r>
      <w:r w:rsidR="00967933">
        <w:rPr>
          <w:rFonts w:ascii="Times New Roman" w:hAnsi="Times New Roman" w:cs="Times New Roman"/>
          <w:sz w:val="24"/>
          <w:szCs w:val="24"/>
        </w:rPr>
        <w:t xml:space="preserve">At one point towards the end if his year abroad, Nick told </w:t>
      </w:r>
      <w:r w:rsidR="002C2EBE">
        <w:rPr>
          <w:rFonts w:ascii="Times New Roman" w:hAnsi="Times New Roman" w:cs="Times New Roman"/>
          <w:sz w:val="24"/>
          <w:szCs w:val="24"/>
        </w:rPr>
        <w:t>h</w:t>
      </w:r>
      <w:r w:rsidR="00967933">
        <w:rPr>
          <w:rFonts w:ascii="Times New Roman" w:hAnsi="Times New Roman" w:cs="Times New Roman"/>
          <w:sz w:val="24"/>
          <w:szCs w:val="24"/>
        </w:rPr>
        <w:t xml:space="preserve">is friends that he “didn’t want to go back home. [He] was having too much fun [in Germany].” </w:t>
      </w:r>
      <w:r>
        <w:rPr>
          <w:rFonts w:ascii="Times New Roman" w:hAnsi="Times New Roman" w:cs="Times New Roman"/>
          <w:sz w:val="24"/>
          <w:szCs w:val="24"/>
        </w:rPr>
        <w:t>When it c</w:t>
      </w:r>
      <w:r w:rsidR="00410A98">
        <w:rPr>
          <w:rFonts w:ascii="Times New Roman" w:hAnsi="Times New Roman" w:cs="Times New Roman"/>
          <w:sz w:val="24"/>
          <w:szCs w:val="24"/>
        </w:rPr>
        <w:t>ame time for Nick to return</w:t>
      </w:r>
      <w:r>
        <w:rPr>
          <w:rFonts w:ascii="Times New Roman" w:hAnsi="Times New Roman" w:cs="Times New Roman"/>
          <w:sz w:val="24"/>
          <w:szCs w:val="24"/>
        </w:rPr>
        <w:t xml:space="preserve"> home, he had a very hard time saying goodbye to his</w:t>
      </w:r>
      <w:r w:rsidR="00CB6104">
        <w:rPr>
          <w:rFonts w:ascii="Times New Roman" w:hAnsi="Times New Roman" w:cs="Times New Roman"/>
          <w:sz w:val="24"/>
          <w:szCs w:val="24"/>
        </w:rPr>
        <w:t xml:space="preserve"> new</w:t>
      </w:r>
      <w:r>
        <w:rPr>
          <w:rFonts w:ascii="Times New Roman" w:hAnsi="Times New Roman" w:cs="Times New Roman"/>
          <w:sz w:val="24"/>
          <w:szCs w:val="24"/>
        </w:rPr>
        <w:t xml:space="preserve"> family and </w:t>
      </w:r>
      <w:commentRangeStart w:id="8"/>
      <w:r>
        <w:rPr>
          <w:rFonts w:ascii="Times New Roman" w:hAnsi="Times New Roman" w:cs="Times New Roman"/>
          <w:sz w:val="24"/>
          <w:szCs w:val="24"/>
        </w:rPr>
        <w:t xml:space="preserve">friends. </w:t>
      </w:r>
      <w:commentRangeEnd w:id="8"/>
      <w:r w:rsidR="00574DAF">
        <w:rPr>
          <w:rStyle w:val="CommentReference"/>
        </w:rPr>
        <w:commentReference w:id="8"/>
      </w:r>
    </w:p>
    <w:p w:rsidR="00D94E4E" w:rsidRDefault="00D94E4E" w:rsidP="009C75FD">
      <w:pPr>
        <w:spacing w:line="480" w:lineRule="auto"/>
        <w:rPr>
          <w:rFonts w:ascii="Times New Roman" w:hAnsi="Times New Roman" w:cs="Times New Roman"/>
          <w:b/>
          <w:sz w:val="24"/>
          <w:szCs w:val="24"/>
        </w:rPr>
      </w:pPr>
      <w:r>
        <w:rPr>
          <w:rFonts w:ascii="Times New Roman" w:hAnsi="Times New Roman" w:cs="Times New Roman"/>
          <w:b/>
          <w:sz w:val="24"/>
          <w:szCs w:val="24"/>
        </w:rPr>
        <w:t>Analysis:</w:t>
      </w:r>
    </w:p>
    <w:p w:rsidR="00D94E4E" w:rsidRPr="00D94E4E" w:rsidRDefault="00D94E4E" w:rsidP="009C75FD">
      <w:pPr>
        <w:spacing w:line="480" w:lineRule="auto"/>
        <w:rPr>
          <w:rFonts w:ascii="Times New Roman" w:hAnsi="Times New Roman" w:cs="Times New Roman"/>
          <w:i/>
          <w:sz w:val="24"/>
          <w:szCs w:val="24"/>
        </w:rPr>
      </w:pPr>
      <w:r w:rsidRPr="00D94E4E">
        <w:rPr>
          <w:rFonts w:ascii="Times New Roman" w:hAnsi="Times New Roman" w:cs="Times New Roman"/>
          <w:i/>
          <w:sz w:val="24"/>
          <w:szCs w:val="24"/>
        </w:rPr>
        <w:t>Example 1: Zhu’s Culture Battle</w:t>
      </w:r>
    </w:p>
    <w:p w:rsidR="009079A7" w:rsidRDefault="006B21A8" w:rsidP="00C2183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Zhu displayed </w:t>
      </w:r>
      <w:r w:rsidR="0067527C">
        <w:rPr>
          <w:rFonts w:ascii="Times New Roman" w:hAnsi="Times New Roman" w:cs="Times New Roman"/>
          <w:sz w:val="24"/>
          <w:szCs w:val="24"/>
        </w:rPr>
        <w:t xml:space="preserve">the </w:t>
      </w:r>
      <w:r>
        <w:rPr>
          <w:rFonts w:ascii="Times New Roman" w:hAnsi="Times New Roman" w:cs="Times New Roman"/>
          <w:sz w:val="24"/>
          <w:szCs w:val="24"/>
        </w:rPr>
        <w:t xml:space="preserve">signs of going through the first three stages of Oberg’s culture shock. Zhu </w:t>
      </w:r>
      <w:r w:rsidR="00ED1416">
        <w:rPr>
          <w:rFonts w:ascii="Times New Roman" w:hAnsi="Times New Roman" w:cs="Times New Roman"/>
          <w:sz w:val="24"/>
          <w:szCs w:val="24"/>
        </w:rPr>
        <w:t xml:space="preserve">asked </w:t>
      </w:r>
      <w:r>
        <w:rPr>
          <w:rFonts w:ascii="Times New Roman" w:hAnsi="Times New Roman" w:cs="Times New Roman"/>
          <w:sz w:val="24"/>
          <w:szCs w:val="24"/>
        </w:rPr>
        <w:t>his host brother if he could “touch his hair” because it looked “really interesting.” This comment shows how strange and forei</w:t>
      </w:r>
      <w:r w:rsidR="00ED1416">
        <w:rPr>
          <w:rFonts w:ascii="Times New Roman" w:hAnsi="Times New Roman" w:cs="Times New Roman"/>
          <w:sz w:val="24"/>
          <w:szCs w:val="24"/>
        </w:rPr>
        <w:t>gn everything was</w:t>
      </w:r>
      <w:r>
        <w:rPr>
          <w:rFonts w:ascii="Times New Roman" w:hAnsi="Times New Roman" w:cs="Times New Roman"/>
          <w:sz w:val="24"/>
          <w:szCs w:val="24"/>
        </w:rPr>
        <w:t xml:space="preserve"> to Zhu. He asked to touch his host </w:t>
      </w:r>
      <w:commentRangeStart w:id="9"/>
      <w:r>
        <w:rPr>
          <w:rFonts w:ascii="Times New Roman" w:hAnsi="Times New Roman" w:cs="Times New Roman"/>
          <w:sz w:val="24"/>
          <w:szCs w:val="24"/>
        </w:rPr>
        <w:t>brother’s hair</w:t>
      </w:r>
      <w:r w:rsidR="000967EC">
        <w:rPr>
          <w:rFonts w:ascii="Times New Roman" w:hAnsi="Times New Roman" w:cs="Times New Roman"/>
          <w:sz w:val="24"/>
          <w:szCs w:val="24"/>
        </w:rPr>
        <w:t>, something that is generally frowned upon in western cultures,</w:t>
      </w:r>
      <w:r w:rsidR="00986890">
        <w:rPr>
          <w:rFonts w:ascii="Times New Roman" w:hAnsi="Times New Roman" w:cs="Times New Roman"/>
          <w:sz w:val="24"/>
          <w:szCs w:val="24"/>
        </w:rPr>
        <w:t xml:space="preserve"> </w:t>
      </w:r>
      <w:r w:rsidR="00ED1416">
        <w:rPr>
          <w:rFonts w:ascii="Times New Roman" w:hAnsi="Times New Roman" w:cs="Times New Roman"/>
          <w:sz w:val="24"/>
          <w:szCs w:val="24"/>
        </w:rPr>
        <w:t>because he was not used to its texture or color</w:t>
      </w:r>
      <w:r w:rsidR="00706837">
        <w:rPr>
          <w:rFonts w:ascii="Times New Roman" w:hAnsi="Times New Roman" w:cs="Times New Roman"/>
          <w:sz w:val="24"/>
          <w:szCs w:val="24"/>
        </w:rPr>
        <w:t xml:space="preserve">. Zhu was attuned to </w:t>
      </w:r>
      <w:r w:rsidR="00AF4A7B">
        <w:rPr>
          <w:rFonts w:ascii="Times New Roman" w:hAnsi="Times New Roman" w:cs="Times New Roman"/>
          <w:sz w:val="24"/>
          <w:szCs w:val="24"/>
        </w:rPr>
        <w:t>his own culture (Chinese)</w:t>
      </w:r>
      <w:r w:rsidR="00E25CF4">
        <w:rPr>
          <w:rFonts w:ascii="Times New Roman" w:hAnsi="Times New Roman" w:cs="Times New Roman"/>
          <w:sz w:val="24"/>
          <w:szCs w:val="24"/>
        </w:rPr>
        <w:t xml:space="preserve">, which led him to be fascinated by all of the new things around him, such as the buildings, the people, the overall </w:t>
      </w:r>
      <w:commentRangeEnd w:id="9"/>
      <w:r w:rsidR="00574DAF">
        <w:rPr>
          <w:rStyle w:val="CommentReference"/>
        </w:rPr>
        <w:commentReference w:id="9"/>
      </w:r>
      <w:r w:rsidR="00E25CF4">
        <w:rPr>
          <w:rFonts w:ascii="Times New Roman" w:hAnsi="Times New Roman" w:cs="Times New Roman"/>
          <w:sz w:val="24"/>
          <w:szCs w:val="24"/>
        </w:rPr>
        <w:t>culture and way of life in Germany</w:t>
      </w:r>
      <w:r>
        <w:rPr>
          <w:rFonts w:ascii="Times New Roman" w:hAnsi="Times New Roman" w:cs="Times New Roman"/>
          <w:sz w:val="24"/>
          <w:szCs w:val="24"/>
        </w:rPr>
        <w:t xml:space="preserve">. </w:t>
      </w:r>
      <w:r w:rsidR="00D94E4E">
        <w:rPr>
          <w:rFonts w:ascii="Times New Roman" w:hAnsi="Times New Roman" w:cs="Times New Roman"/>
          <w:sz w:val="24"/>
          <w:szCs w:val="24"/>
        </w:rPr>
        <w:t>This child-like fascination with everything around him</w:t>
      </w:r>
      <w:r w:rsidR="00E25CF4">
        <w:rPr>
          <w:rFonts w:ascii="Times New Roman" w:hAnsi="Times New Roman" w:cs="Times New Roman"/>
          <w:sz w:val="24"/>
          <w:szCs w:val="24"/>
        </w:rPr>
        <w:t xml:space="preserve"> </w:t>
      </w:r>
      <w:r w:rsidR="00D94E4E">
        <w:rPr>
          <w:rFonts w:ascii="Times New Roman" w:hAnsi="Times New Roman" w:cs="Times New Roman"/>
          <w:sz w:val="24"/>
          <w:szCs w:val="24"/>
        </w:rPr>
        <w:t xml:space="preserve">is equivalent to </w:t>
      </w:r>
      <w:r w:rsidR="00357DDA">
        <w:rPr>
          <w:rFonts w:ascii="Times New Roman" w:hAnsi="Times New Roman" w:cs="Times New Roman"/>
          <w:sz w:val="24"/>
          <w:szCs w:val="24"/>
        </w:rPr>
        <w:t>the honeymoon stage</w:t>
      </w:r>
      <w:r w:rsidR="0049632B">
        <w:rPr>
          <w:rFonts w:ascii="Times New Roman" w:hAnsi="Times New Roman" w:cs="Times New Roman"/>
          <w:sz w:val="24"/>
          <w:szCs w:val="24"/>
        </w:rPr>
        <w:t xml:space="preserve"> of culture shock</w:t>
      </w:r>
      <w:r w:rsidR="009B5172">
        <w:rPr>
          <w:rFonts w:ascii="Times New Roman" w:hAnsi="Times New Roman" w:cs="Times New Roman"/>
          <w:sz w:val="24"/>
          <w:szCs w:val="24"/>
        </w:rPr>
        <w:t xml:space="preserve"> because Zhu was so interested in the</w:t>
      </w:r>
      <w:r w:rsidR="006B152F">
        <w:rPr>
          <w:rFonts w:ascii="Times New Roman" w:hAnsi="Times New Roman" w:cs="Times New Roman"/>
          <w:sz w:val="24"/>
          <w:szCs w:val="24"/>
        </w:rPr>
        <w:t xml:space="preserve"> new culture in which he found himself</w:t>
      </w:r>
      <w:r w:rsidR="009B5172">
        <w:rPr>
          <w:rFonts w:ascii="Times New Roman" w:hAnsi="Times New Roman" w:cs="Times New Roman"/>
          <w:sz w:val="24"/>
          <w:szCs w:val="24"/>
        </w:rPr>
        <w:t>.</w:t>
      </w:r>
      <w:r w:rsidR="005C07FB">
        <w:rPr>
          <w:rFonts w:ascii="Times New Roman" w:hAnsi="Times New Roman" w:cs="Times New Roman"/>
          <w:sz w:val="24"/>
          <w:szCs w:val="24"/>
        </w:rPr>
        <w:t xml:space="preserve"> This excitement</w:t>
      </w:r>
      <w:r w:rsidR="008009F8">
        <w:rPr>
          <w:rFonts w:ascii="Times New Roman" w:hAnsi="Times New Roman" w:cs="Times New Roman"/>
          <w:sz w:val="24"/>
          <w:szCs w:val="24"/>
        </w:rPr>
        <w:t xml:space="preserve"> </w:t>
      </w:r>
      <w:r w:rsidR="0022341F">
        <w:rPr>
          <w:rFonts w:ascii="Times New Roman" w:hAnsi="Times New Roman" w:cs="Times New Roman"/>
          <w:sz w:val="24"/>
          <w:szCs w:val="24"/>
        </w:rPr>
        <w:t>soon disappeared</w:t>
      </w:r>
      <w:r w:rsidR="008009F8">
        <w:rPr>
          <w:rFonts w:ascii="Times New Roman" w:hAnsi="Times New Roman" w:cs="Times New Roman"/>
          <w:sz w:val="24"/>
          <w:szCs w:val="24"/>
        </w:rPr>
        <w:t xml:space="preserve"> as</w:t>
      </w:r>
      <w:r w:rsidR="0049632B">
        <w:rPr>
          <w:rFonts w:ascii="Times New Roman" w:hAnsi="Times New Roman" w:cs="Times New Roman"/>
          <w:sz w:val="24"/>
          <w:szCs w:val="24"/>
        </w:rPr>
        <w:t xml:space="preserve"> </w:t>
      </w:r>
      <w:r w:rsidR="001051F1">
        <w:rPr>
          <w:rFonts w:ascii="Times New Roman" w:hAnsi="Times New Roman" w:cs="Times New Roman"/>
          <w:sz w:val="24"/>
          <w:szCs w:val="24"/>
        </w:rPr>
        <w:t xml:space="preserve">Zhu made the transition to </w:t>
      </w:r>
      <w:r w:rsidR="00E3358E">
        <w:rPr>
          <w:rFonts w:ascii="Times New Roman" w:hAnsi="Times New Roman" w:cs="Times New Roman"/>
          <w:sz w:val="24"/>
          <w:szCs w:val="24"/>
        </w:rPr>
        <w:t>the</w:t>
      </w:r>
      <w:r w:rsidR="001051F1" w:rsidRPr="00B9765A">
        <w:rPr>
          <w:rFonts w:ascii="Times New Roman" w:hAnsi="Times New Roman" w:cs="Times New Roman"/>
          <w:sz w:val="24"/>
          <w:szCs w:val="24"/>
        </w:rPr>
        <w:t xml:space="preserve"> second stage of culture shock</w:t>
      </w:r>
      <w:r w:rsidR="006D10E0">
        <w:rPr>
          <w:rFonts w:ascii="Times New Roman" w:hAnsi="Times New Roman" w:cs="Times New Roman"/>
          <w:sz w:val="24"/>
          <w:szCs w:val="24"/>
        </w:rPr>
        <w:t xml:space="preserve"> </w:t>
      </w:r>
      <w:r w:rsidR="001051F1">
        <w:rPr>
          <w:rFonts w:ascii="Times New Roman" w:hAnsi="Times New Roman" w:cs="Times New Roman"/>
          <w:sz w:val="24"/>
          <w:szCs w:val="24"/>
        </w:rPr>
        <w:t xml:space="preserve">when his homesickness </w:t>
      </w:r>
      <w:r w:rsidR="00C70B43">
        <w:rPr>
          <w:rFonts w:ascii="Times New Roman" w:hAnsi="Times New Roman" w:cs="Times New Roman"/>
          <w:sz w:val="24"/>
          <w:szCs w:val="24"/>
        </w:rPr>
        <w:t>manifested itself into aggression and hostility</w:t>
      </w:r>
      <w:r w:rsidR="00730F4B">
        <w:rPr>
          <w:rFonts w:ascii="Times New Roman" w:hAnsi="Times New Roman" w:cs="Times New Roman"/>
          <w:sz w:val="24"/>
          <w:szCs w:val="24"/>
        </w:rPr>
        <w:t xml:space="preserve"> towards his host family and friends from school</w:t>
      </w:r>
      <w:r w:rsidR="007A6D55">
        <w:rPr>
          <w:rFonts w:ascii="Times New Roman" w:hAnsi="Times New Roman" w:cs="Times New Roman"/>
          <w:sz w:val="24"/>
          <w:szCs w:val="24"/>
        </w:rPr>
        <w:t xml:space="preserve">. </w:t>
      </w:r>
      <w:r w:rsidR="00E23655">
        <w:rPr>
          <w:rFonts w:ascii="Times New Roman" w:hAnsi="Times New Roman" w:cs="Times New Roman"/>
          <w:sz w:val="24"/>
          <w:szCs w:val="24"/>
        </w:rPr>
        <w:t xml:space="preserve">He did not feel that anyone was “willing to help…,” so he was going to “just stop trying.” </w:t>
      </w:r>
      <w:r w:rsidR="00FB6C96">
        <w:rPr>
          <w:rFonts w:ascii="Times New Roman" w:hAnsi="Times New Roman" w:cs="Times New Roman"/>
          <w:sz w:val="24"/>
          <w:szCs w:val="24"/>
        </w:rPr>
        <w:t>T</w:t>
      </w:r>
      <w:commentRangeStart w:id="10"/>
      <w:r w:rsidR="00101D54">
        <w:rPr>
          <w:rFonts w:ascii="Times New Roman" w:hAnsi="Times New Roman" w:cs="Times New Roman"/>
          <w:sz w:val="24"/>
          <w:szCs w:val="24"/>
        </w:rPr>
        <w:t>hrough this attitude</w:t>
      </w:r>
      <w:r w:rsidR="00FB6C96">
        <w:rPr>
          <w:rFonts w:ascii="Times New Roman" w:hAnsi="Times New Roman" w:cs="Times New Roman"/>
          <w:sz w:val="24"/>
          <w:szCs w:val="24"/>
        </w:rPr>
        <w:t>,</w:t>
      </w:r>
      <w:r w:rsidR="00101D54">
        <w:rPr>
          <w:rFonts w:ascii="Times New Roman" w:hAnsi="Times New Roman" w:cs="Times New Roman"/>
          <w:sz w:val="24"/>
          <w:szCs w:val="24"/>
        </w:rPr>
        <w:t xml:space="preserve"> he </w:t>
      </w:r>
      <w:r w:rsidR="00D5034C">
        <w:rPr>
          <w:rFonts w:ascii="Times New Roman" w:hAnsi="Times New Roman" w:cs="Times New Roman"/>
          <w:sz w:val="24"/>
          <w:szCs w:val="24"/>
        </w:rPr>
        <w:t>entered</w:t>
      </w:r>
      <w:r w:rsidR="00101D54">
        <w:rPr>
          <w:rFonts w:ascii="Times New Roman" w:hAnsi="Times New Roman" w:cs="Times New Roman"/>
          <w:sz w:val="24"/>
          <w:szCs w:val="24"/>
        </w:rPr>
        <w:t xml:space="preserve"> </w:t>
      </w:r>
      <w:r w:rsidR="004D6782">
        <w:rPr>
          <w:rFonts w:ascii="Times New Roman" w:hAnsi="Times New Roman" w:cs="Times New Roman"/>
          <w:sz w:val="24"/>
          <w:szCs w:val="24"/>
        </w:rPr>
        <w:t>the aggression and hostility stage</w:t>
      </w:r>
      <w:r w:rsidR="00FB6C96">
        <w:rPr>
          <w:rFonts w:ascii="Times New Roman" w:hAnsi="Times New Roman" w:cs="Times New Roman"/>
          <w:sz w:val="24"/>
          <w:szCs w:val="24"/>
        </w:rPr>
        <w:t xml:space="preserve"> because he felt that no one was willing to help him overcome the problems he was having</w:t>
      </w:r>
      <w:commentRangeEnd w:id="10"/>
      <w:r w:rsidR="00574DAF">
        <w:rPr>
          <w:rStyle w:val="CommentReference"/>
        </w:rPr>
        <w:commentReference w:id="10"/>
      </w:r>
      <w:r w:rsidR="00101D54">
        <w:rPr>
          <w:rFonts w:ascii="Times New Roman" w:hAnsi="Times New Roman" w:cs="Times New Roman"/>
          <w:sz w:val="24"/>
          <w:szCs w:val="24"/>
        </w:rPr>
        <w:t xml:space="preserve">. </w:t>
      </w:r>
      <w:r w:rsidR="006131F5">
        <w:rPr>
          <w:rFonts w:ascii="Times New Roman" w:hAnsi="Times New Roman" w:cs="Times New Roman"/>
          <w:sz w:val="24"/>
          <w:szCs w:val="24"/>
        </w:rPr>
        <w:t>Zhu did not fit in at school</w:t>
      </w:r>
      <w:r w:rsidR="00226A33">
        <w:rPr>
          <w:rFonts w:ascii="Times New Roman" w:hAnsi="Times New Roman" w:cs="Times New Roman"/>
          <w:sz w:val="24"/>
          <w:szCs w:val="24"/>
        </w:rPr>
        <w:t>; he was not</w:t>
      </w:r>
      <w:r w:rsidR="006131F5">
        <w:rPr>
          <w:rFonts w:ascii="Times New Roman" w:hAnsi="Times New Roman" w:cs="Times New Roman"/>
          <w:sz w:val="24"/>
          <w:szCs w:val="24"/>
        </w:rPr>
        <w:t xml:space="preserve"> the same, and he could not make himself the same as the others, so he isolated himself. T</w:t>
      </w:r>
      <w:r w:rsidR="00AB0806">
        <w:rPr>
          <w:rFonts w:ascii="Times New Roman" w:hAnsi="Times New Roman" w:cs="Times New Roman"/>
          <w:sz w:val="24"/>
          <w:szCs w:val="24"/>
        </w:rPr>
        <w:t xml:space="preserve">hrough this isolation </w:t>
      </w:r>
      <w:r w:rsidR="00123D79">
        <w:rPr>
          <w:rFonts w:ascii="Times New Roman" w:hAnsi="Times New Roman" w:cs="Times New Roman"/>
          <w:sz w:val="24"/>
          <w:szCs w:val="24"/>
        </w:rPr>
        <w:t xml:space="preserve">he </w:t>
      </w:r>
      <w:r w:rsidR="00AB0806">
        <w:rPr>
          <w:rFonts w:ascii="Times New Roman" w:hAnsi="Times New Roman" w:cs="Times New Roman"/>
          <w:sz w:val="24"/>
          <w:szCs w:val="24"/>
        </w:rPr>
        <w:t>was unable to improve hi</w:t>
      </w:r>
      <w:r w:rsidR="00A5374F">
        <w:rPr>
          <w:rFonts w:ascii="Times New Roman" w:hAnsi="Times New Roman" w:cs="Times New Roman"/>
          <w:sz w:val="24"/>
          <w:szCs w:val="24"/>
        </w:rPr>
        <w:t xml:space="preserve">s language skills, nor was he </w:t>
      </w:r>
      <w:r w:rsidR="00AB0806">
        <w:rPr>
          <w:rFonts w:ascii="Times New Roman" w:hAnsi="Times New Roman" w:cs="Times New Roman"/>
          <w:sz w:val="24"/>
          <w:szCs w:val="24"/>
        </w:rPr>
        <w:t>able to improve his relations with those around him (his host family, etc.)</w:t>
      </w:r>
      <w:r w:rsidR="00D5034C">
        <w:rPr>
          <w:rFonts w:ascii="Times New Roman" w:hAnsi="Times New Roman" w:cs="Times New Roman"/>
          <w:sz w:val="24"/>
          <w:szCs w:val="24"/>
        </w:rPr>
        <w:t xml:space="preserve">. </w:t>
      </w:r>
      <w:r w:rsidR="00993400">
        <w:rPr>
          <w:rFonts w:ascii="Times New Roman" w:hAnsi="Times New Roman" w:cs="Times New Roman"/>
          <w:sz w:val="24"/>
          <w:szCs w:val="24"/>
        </w:rPr>
        <w:t>Only when Zhu began to open himself up to the German way of living (culture), was he able to break his shell and continue to the next stage of culture shock</w:t>
      </w:r>
      <w:r w:rsidR="00E77FF1">
        <w:rPr>
          <w:rFonts w:ascii="Times New Roman" w:hAnsi="Times New Roman" w:cs="Times New Roman"/>
          <w:sz w:val="24"/>
          <w:szCs w:val="24"/>
        </w:rPr>
        <w:t>, the acceptance stage</w:t>
      </w:r>
      <w:r w:rsidR="00993400">
        <w:rPr>
          <w:rFonts w:ascii="Times New Roman" w:hAnsi="Times New Roman" w:cs="Times New Roman"/>
          <w:sz w:val="24"/>
          <w:szCs w:val="24"/>
        </w:rPr>
        <w:t xml:space="preserve">. By asking his host family to help him “learn the language as much as possible…” </w:t>
      </w:r>
      <w:commentRangeStart w:id="11"/>
      <w:r w:rsidR="00993400">
        <w:rPr>
          <w:rFonts w:ascii="Times New Roman" w:hAnsi="Times New Roman" w:cs="Times New Roman"/>
          <w:sz w:val="24"/>
          <w:szCs w:val="24"/>
        </w:rPr>
        <w:t xml:space="preserve">in German, Zhu was opening up the way into the new cultural environment. </w:t>
      </w:r>
      <w:r w:rsidR="00BF04EF">
        <w:rPr>
          <w:rFonts w:ascii="Times New Roman" w:hAnsi="Times New Roman" w:cs="Times New Roman"/>
          <w:sz w:val="24"/>
          <w:szCs w:val="24"/>
        </w:rPr>
        <w:t xml:space="preserve">He was showing himself, as much as those around him, that he was willing to accept the German culture as another way of living by seeking to improve his abilities in the German language. </w:t>
      </w:r>
      <w:commentRangeEnd w:id="11"/>
      <w:r w:rsidR="00574DAF">
        <w:rPr>
          <w:rStyle w:val="CommentReference"/>
        </w:rPr>
        <w:commentReference w:id="11"/>
      </w:r>
      <w:r w:rsidR="00BF04EF">
        <w:rPr>
          <w:rFonts w:ascii="Times New Roman" w:hAnsi="Times New Roman" w:cs="Times New Roman"/>
          <w:sz w:val="24"/>
          <w:szCs w:val="24"/>
        </w:rPr>
        <w:t xml:space="preserve">Zhu became more social and was able to shake off the feeling that no one wanted to help him by making friends at school and associating more with his host </w:t>
      </w:r>
      <w:commentRangeStart w:id="12"/>
      <w:r w:rsidR="00BF04EF">
        <w:rPr>
          <w:rFonts w:ascii="Times New Roman" w:hAnsi="Times New Roman" w:cs="Times New Roman"/>
          <w:sz w:val="24"/>
          <w:szCs w:val="24"/>
        </w:rPr>
        <w:t>family</w:t>
      </w:r>
      <w:r w:rsidR="00BF19AC">
        <w:rPr>
          <w:rFonts w:ascii="Times New Roman" w:hAnsi="Times New Roman" w:cs="Times New Roman"/>
          <w:sz w:val="24"/>
          <w:szCs w:val="24"/>
        </w:rPr>
        <w:t>. Zhu was also unconsciously able to slightly shake the cultural norm of confor</w:t>
      </w:r>
      <w:r w:rsidR="001679C4">
        <w:rPr>
          <w:rFonts w:ascii="Times New Roman" w:hAnsi="Times New Roman" w:cs="Times New Roman"/>
          <w:sz w:val="24"/>
          <w:szCs w:val="24"/>
        </w:rPr>
        <w:t>ming to a group</w:t>
      </w:r>
      <w:r w:rsidR="001F4502">
        <w:rPr>
          <w:rFonts w:ascii="Times New Roman" w:hAnsi="Times New Roman" w:cs="Times New Roman"/>
          <w:sz w:val="24"/>
          <w:szCs w:val="24"/>
        </w:rPr>
        <w:t xml:space="preserve"> by accepting his differences to those around him</w:t>
      </w:r>
      <w:r w:rsidR="00BF04EF">
        <w:rPr>
          <w:rFonts w:ascii="Times New Roman" w:hAnsi="Times New Roman" w:cs="Times New Roman"/>
          <w:sz w:val="24"/>
          <w:szCs w:val="24"/>
        </w:rPr>
        <w:t xml:space="preserve">. </w:t>
      </w:r>
      <w:r w:rsidR="00EA3419">
        <w:rPr>
          <w:rFonts w:ascii="Times New Roman" w:hAnsi="Times New Roman" w:cs="Times New Roman"/>
          <w:sz w:val="24"/>
          <w:szCs w:val="24"/>
        </w:rPr>
        <w:t xml:space="preserve">This important step into </w:t>
      </w:r>
      <w:r w:rsidR="005F03B9">
        <w:rPr>
          <w:rFonts w:ascii="Times New Roman" w:hAnsi="Times New Roman" w:cs="Times New Roman"/>
          <w:sz w:val="24"/>
          <w:szCs w:val="24"/>
        </w:rPr>
        <w:t>the acceptance stage</w:t>
      </w:r>
      <w:r w:rsidR="00E45538">
        <w:rPr>
          <w:rFonts w:ascii="Times New Roman" w:hAnsi="Times New Roman" w:cs="Times New Roman"/>
          <w:sz w:val="24"/>
          <w:szCs w:val="24"/>
        </w:rPr>
        <w:t xml:space="preserve"> helped him</w:t>
      </w:r>
      <w:r w:rsidR="00EA3419">
        <w:rPr>
          <w:rFonts w:ascii="Times New Roman" w:hAnsi="Times New Roman" w:cs="Times New Roman"/>
          <w:sz w:val="24"/>
          <w:szCs w:val="24"/>
        </w:rPr>
        <w:t xml:space="preserve"> to </w:t>
      </w:r>
      <w:r w:rsidR="00624DED">
        <w:rPr>
          <w:rFonts w:ascii="Times New Roman" w:hAnsi="Times New Roman" w:cs="Times New Roman"/>
          <w:sz w:val="24"/>
          <w:szCs w:val="24"/>
        </w:rPr>
        <w:t xml:space="preserve">become more confident and </w:t>
      </w:r>
      <w:r w:rsidR="00AB16D1">
        <w:rPr>
          <w:rFonts w:ascii="Times New Roman" w:hAnsi="Times New Roman" w:cs="Times New Roman"/>
          <w:sz w:val="24"/>
          <w:szCs w:val="24"/>
        </w:rPr>
        <w:t>accept</w:t>
      </w:r>
      <w:r w:rsidR="00EA3419">
        <w:rPr>
          <w:rFonts w:ascii="Times New Roman" w:hAnsi="Times New Roman" w:cs="Times New Roman"/>
          <w:sz w:val="24"/>
          <w:szCs w:val="24"/>
        </w:rPr>
        <w:t xml:space="preserve"> the culture, not necessarily as his own, but as another way of living.</w:t>
      </w:r>
      <w:r w:rsidR="005F7ADF">
        <w:rPr>
          <w:rFonts w:ascii="Times New Roman" w:hAnsi="Times New Roman" w:cs="Times New Roman"/>
          <w:sz w:val="24"/>
          <w:szCs w:val="24"/>
        </w:rPr>
        <w:t xml:space="preserve"> Zhu’s </w:t>
      </w:r>
      <w:commentRangeEnd w:id="12"/>
      <w:r w:rsidR="00574DAF">
        <w:rPr>
          <w:rStyle w:val="CommentReference"/>
        </w:rPr>
        <w:commentReference w:id="12"/>
      </w:r>
      <w:r w:rsidR="005F7ADF">
        <w:rPr>
          <w:rFonts w:ascii="Times New Roman" w:hAnsi="Times New Roman" w:cs="Times New Roman"/>
          <w:sz w:val="24"/>
          <w:szCs w:val="24"/>
        </w:rPr>
        <w:t>experience provides a good example to exam</w:t>
      </w:r>
      <w:r w:rsidR="00B53E72">
        <w:rPr>
          <w:rFonts w:ascii="Times New Roman" w:hAnsi="Times New Roman" w:cs="Times New Roman"/>
          <w:sz w:val="24"/>
          <w:szCs w:val="24"/>
        </w:rPr>
        <w:t xml:space="preserve">ine culture shock as he </w:t>
      </w:r>
      <w:commentRangeStart w:id="13"/>
      <w:r w:rsidR="00B53E72">
        <w:rPr>
          <w:rFonts w:ascii="Times New Roman" w:hAnsi="Times New Roman" w:cs="Times New Roman"/>
          <w:sz w:val="24"/>
          <w:szCs w:val="24"/>
        </w:rPr>
        <w:t>lived</w:t>
      </w:r>
      <w:r w:rsidR="000E271D">
        <w:rPr>
          <w:rFonts w:ascii="Times New Roman" w:hAnsi="Times New Roman" w:cs="Times New Roman"/>
          <w:sz w:val="24"/>
          <w:szCs w:val="24"/>
        </w:rPr>
        <w:t xml:space="preserve"> through three of t</w:t>
      </w:r>
      <w:r w:rsidR="00ED5EF4">
        <w:rPr>
          <w:rFonts w:ascii="Times New Roman" w:hAnsi="Times New Roman" w:cs="Times New Roman"/>
          <w:sz w:val="24"/>
          <w:szCs w:val="24"/>
        </w:rPr>
        <w:t xml:space="preserve">he four stages </w:t>
      </w:r>
      <w:commentRangeEnd w:id="13"/>
      <w:r w:rsidR="00574DAF">
        <w:rPr>
          <w:rStyle w:val="CommentReference"/>
        </w:rPr>
        <w:commentReference w:id="13"/>
      </w:r>
      <w:r w:rsidR="00ED5EF4">
        <w:rPr>
          <w:rFonts w:ascii="Times New Roman" w:hAnsi="Times New Roman" w:cs="Times New Roman"/>
          <w:sz w:val="24"/>
          <w:szCs w:val="24"/>
        </w:rPr>
        <w:t>described by Oberg.</w:t>
      </w:r>
      <w:r w:rsidR="005F7ADF">
        <w:rPr>
          <w:rFonts w:ascii="Times New Roman" w:hAnsi="Times New Roman" w:cs="Times New Roman"/>
          <w:sz w:val="24"/>
          <w:szCs w:val="24"/>
        </w:rPr>
        <w:t xml:space="preserve"> </w:t>
      </w:r>
      <w:commentRangeStart w:id="14"/>
      <w:r w:rsidR="00ED5EF4">
        <w:rPr>
          <w:rFonts w:ascii="Times New Roman" w:hAnsi="Times New Roman" w:cs="Times New Roman"/>
          <w:sz w:val="24"/>
          <w:szCs w:val="24"/>
        </w:rPr>
        <w:t>The analysis from his experiences</w:t>
      </w:r>
      <w:r w:rsidR="00F20A37">
        <w:rPr>
          <w:rFonts w:ascii="Times New Roman" w:hAnsi="Times New Roman" w:cs="Times New Roman"/>
          <w:sz w:val="24"/>
          <w:szCs w:val="24"/>
        </w:rPr>
        <w:t xml:space="preserve"> supports the hypothesis that individuals must go through at least one of the stages of culture shock, although, the do not have to go through all four stages. </w:t>
      </w:r>
      <w:commentRangeEnd w:id="14"/>
      <w:r w:rsidR="00574DAF">
        <w:rPr>
          <w:rStyle w:val="CommentReference"/>
        </w:rPr>
        <w:commentReference w:id="14"/>
      </w:r>
    </w:p>
    <w:p w:rsidR="008B6CDF" w:rsidRDefault="00690266" w:rsidP="009C75FD">
      <w:pPr>
        <w:spacing w:line="480" w:lineRule="auto"/>
        <w:rPr>
          <w:rFonts w:ascii="Times New Roman" w:hAnsi="Times New Roman" w:cs="Times New Roman"/>
          <w:sz w:val="24"/>
          <w:szCs w:val="24"/>
        </w:rPr>
      </w:pPr>
      <w:r w:rsidRPr="001A591E">
        <w:rPr>
          <w:rFonts w:ascii="Times New Roman" w:hAnsi="Times New Roman" w:cs="Times New Roman"/>
          <w:i/>
          <w:sz w:val="24"/>
          <w:szCs w:val="24"/>
        </w:rPr>
        <w:t>Example 2: A trip to Germany and back again</w:t>
      </w:r>
      <w:r w:rsidR="008B6CDF">
        <w:rPr>
          <w:rFonts w:ascii="Times New Roman" w:hAnsi="Times New Roman" w:cs="Times New Roman"/>
          <w:sz w:val="24"/>
          <w:szCs w:val="24"/>
        </w:rPr>
        <w:t xml:space="preserve"> </w:t>
      </w:r>
    </w:p>
    <w:p w:rsidR="00CC6AAD" w:rsidRPr="00CC6AAD" w:rsidRDefault="00725220" w:rsidP="00196A0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Nick exhibited the signs consistent with the second, third, and fourth stages of culture shock. At first, he felt that no one was willing to help him learn the aspects of the culture which were foreign to him. </w:t>
      </w:r>
      <w:r w:rsidR="00D24BC6">
        <w:rPr>
          <w:rFonts w:ascii="Times New Roman" w:hAnsi="Times New Roman" w:cs="Times New Roman"/>
          <w:sz w:val="24"/>
          <w:szCs w:val="24"/>
        </w:rPr>
        <w:t xml:space="preserve">By saying, “They </w:t>
      </w:r>
      <w:r w:rsidR="009B0FF4">
        <w:rPr>
          <w:rFonts w:ascii="Times New Roman" w:hAnsi="Times New Roman" w:cs="Times New Roman"/>
          <w:sz w:val="24"/>
          <w:szCs w:val="24"/>
        </w:rPr>
        <w:t xml:space="preserve">are </w:t>
      </w:r>
      <w:r w:rsidR="00D24BC6">
        <w:rPr>
          <w:rFonts w:ascii="Times New Roman" w:hAnsi="Times New Roman" w:cs="Times New Roman"/>
          <w:sz w:val="24"/>
          <w:szCs w:val="24"/>
        </w:rPr>
        <w:t xml:space="preserve">just </w:t>
      </w:r>
      <w:r w:rsidR="009B0FF4">
        <w:rPr>
          <w:rFonts w:ascii="Times New Roman" w:hAnsi="Times New Roman" w:cs="Times New Roman"/>
          <w:sz w:val="24"/>
          <w:szCs w:val="24"/>
        </w:rPr>
        <w:t>making it hard for me</w:t>
      </w:r>
      <w:r w:rsidR="00D24BC6">
        <w:rPr>
          <w:rFonts w:ascii="Times New Roman" w:hAnsi="Times New Roman" w:cs="Times New Roman"/>
          <w:sz w:val="24"/>
          <w:szCs w:val="24"/>
        </w:rPr>
        <w:t>,”</w:t>
      </w:r>
      <w:r w:rsidR="001D391F">
        <w:rPr>
          <w:rFonts w:ascii="Times New Roman" w:hAnsi="Times New Roman" w:cs="Times New Roman"/>
          <w:sz w:val="24"/>
          <w:szCs w:val="24"/>
        </w:rPr>
        <w:t xml:space="preserve"> </w:t>
      </w:r>
      <w:commentRangeStart w:id="15"/>
      <w:r w:rsidR="001D391F">
        <w:rPr>
          <w:rFonts w:ascii="Times New Roman" w:hAnsi="Times New Roman" w:cs="Times New Roman"/>
          <w:sz w:val="24"/>
          <w:szCs w:val="24"/>
        </w:rPr>
        <w:t xml:space="preserve">Nick progresses from being homesick </w:t>
      </w:r>
      <w:r w:rsidR="001E797F">
        <w:rPr>
          <w:rFonts w:ascii="Times New Roman" w:hAnsi="Times New Roman" w:cs="Times New Roman"/>
          <w:sz w:val="24"/>
          <w:szCs w:val="24"/>
        </w:rPr>
        <w:t>to being angry at the locals; he blames the locals of going out of their way to create problems and hardships for him.</w:t>
      </w:r>
      <w:r w:rsidR="001D391F">
        <w:rPr>
          <w:rFonts w:ascii="Times New Roman" w:hAnsi="Times New Roman" w:cs="Times New Roman"/>
          <w:sz w:val="24"/>
          <w:szCs w:val="24"/>
        </w:rPr>
        <w:t xml:space="preserve"> </w:t>
      </w:r>
      <w:r w:rsidR="00DC6129">
        <w:rPr>
          <w:rFonts w:ascii="Times New Roman" w:hAnsi="Times New Roman" w:cs="Times New Roman"/>
          <w:sz w:val="24"/>
          <w:szCs w:val="24"/>
        </w:rPr>
        <w:t xml:space="preserve">These feelings are </w:t>
      </w:r>
      <w:r w:rsidR="005B276D">
        <w:rPr>
          <w:rFonts w:ascii="Times New Roman" w:hAnsi="Times New Roman" w:cs="Times New Roman"/>
          <w:sz w:val="24"/>
          <w:szCs w:val="24"/>
        </w:rPr>
        <w:t xml:space="preserve">consistent with </w:t>
      </w:r>
      <w:r w:rsidR="003B2DE7">
        <w:rPr>
          <w:rFonts w:ascii="Times New Roman" w:hAnsi="Times New Roman" w:cs="Times New Roman"/>
          <w:sz w:val="24"/>
          <w:szCs w:val="24"/>
        </w:rPr>
        <w:t>the</w:t>
      </w:r>
      <w:r w:rsidR="00CA6FC7" w:rsidRPr="00577324">
        <w:rPr>
          <w:rFonts w:ascii="Times New Roman" w:hAnsi="Times New Roman" w:cs="Times New Roman"/>
          <w:sz w:val="24"/>
          <w:szCs w:val="24"/>
        </w:rPr>
        <w:t xml:space="preserve"> second stage of culture shock</w:t>
      </w:r>
      <w:r w:rsidR="00CA6FC7">
        <w:rPr>
          <w:rFonts w:ascii="Times New Roman" w:hAnsi="Times New Roman" w:cs="Times New Roman"/>
          <w:sz w:val="24"/>
          <w:szCs w:val="24"/>
        </w:rPr>
        <w:t xml:space="preserve"> because of the hos</w:t>
      </w:r>
      <w:r w:rsidR="00DC6129">
        <w:rPr>
          <w:rFonts w:ascii="Times New Roman" w:hAnsi="Times New Roman" w:cs="Times New Roman"/>
          <w:sz w:val="24"/>
          <w:szCs w:val="24"/>
        </w:rPr>
        <w:t>tility and aggression Nick expressed</w:t>
      </w:r>
      <w:r w:rsidR="00CA6FC7">
        <w:rPr>
          <w:rFonts w:ascii="Times New Roman" w:hAnsi="Times New Roman" w:cs="Times New Roman"/>
          <w:sz w:val="24"/>
          <w:szCs w:val="24"/>
        </w:rPr>
        <w:t xml:space="preserve"> tow</w:t>
      </w:r>
      <w:r w:rsidR="00A3159A">
        <w:rPr>
          <w:rFonts w:ascii="Times New Roman" w:hAnsi="Times New Roman" w:cs="Times New Roman"/>
          <w:sz w:val="24"/>
          <w:szCs w:val="24"/>
        </w:rPr>
        <w:t>ard the locals</w:t>
      </w:r>
      <w:commentRangeEnd w:id="15"/>
      <w:r w:rsidR="00574DAF">
        <w:rPr>
          <w:rStyle w:val="CommentReference"/>
        </w:rPr>
        <w:commentReference w:id="15"/>
      </w:r>
      <w:r w:rsidR="002C73BB">
        <w:rPr>
          <w:rFonts w:ascii="Times New Roman" w:hAnsi="Times New Roman" w:cs="Times New Roman"/>
          <w:sz w:val="24"/>
          <w:szCs w:val="24"/>
        </w:rPr>
        <w:t xml:space="preserve">. </w:t>
      </w:r>
      <w:r w:rsidR="00B7726B">
        <w:rPr>
          <w:rFonts w:ascii="Times New Roman" w:hAnsi="Times New Roman" w:cs="Times New Roman"/>
          <w:sz w:val="24"/>
          <w:szCs w:val="24"/>
        </w:rPr>
        <w:t>Although he did</w:t>
      </w:r>
      <w:r w:rsidR="00CA6FC7">
        <w:rPr>
          <w:rFonts w:ascii="Times New Roman" w:hAnsi="Times New Roman" w:cs="Times New Roman"/>
          <w:sz w:val="24"/>
          <w:szCs w:val="24"/>
        </w:rPr>
        <w:t xml:space="preserve"> not remain stuck in the second</w:t>
      </w:r>
      <w:r w:rsidR="0009702C">
        <w:rPr>
          <w:rFonts w:ascii="Times New Roman" w:hAnsi="Times New Roman" w:cs="Times New Roman"/>
          <w:sz w:val="24"/>
          <w:szCs w:val="24"/>
        </w:rPr>
        <w:t xml:space="preserve"> stage of culture shock</w:t>
      </w:r>
      <w:r w:rsidR="00CA6FC7">
        <w:rPr>
          <w:rFonts w:ascii="Times New Roman" w:hAnsi="Times New Roman" w:cs="Times New Roman"/>
          <w:sz w:val="24"/>
          <w:szCs w:val="24"/>
        </w:rPr>
        <w:t>, it is an import</w:t>
      </w:r>
      <w:r w:rsidR="00665EEC">
        <w:rPr>
          <w:rFonts w:ascii="Times New Roman" w:hAnsi="Times New Roman" w:cs="Times New Roman"/>
          <w:sz w:val="24"/>
          <w:szCs w:val="24"/>
        </w:rPr>
        <w:t xml:space="preserve">ant step </w:t>
      </w:r>
      <w:r w:rsidR="0009702C">
        <w:rPr>
          <w:rFonts w:ascii="Times New Roman" w:hAnsi="Times New Roman" w:cs="Times New Roman"/>
          <w:sz w:val="24"/>
          <w:szCs w:val="24"/>
        </w:rPr>
        <w:t>in his transition</w:t>
      </w:r>
      <w:r w:rsidR="00CA6FC7">
        <w:rPr>
          <w:rFonts w:ascii="Times New Roman" w:hAnsi="Times New Roman" w:cs="Times New Roman"/>
          <w:sz w:val="24"/>
          <w:szCs w:val="24"/>
        </w:rPr>
        <w:t xml:space="preserve"> to the third stage two months later. Having gone through the hardships of </w:t>
      </w:r>
      <w:r w:rsidR="000252E8">
        <w:rPr>
          <w:rFonts w:ascii="Times New Roman" w:hAnsi="Times New Roman" w:cs="Times New Roman"/>
          <w:sz w:val="24"/>
          <w:szCs w:val="24"/>
        </w:rPr>
        <w:t>learning the language and parts of the culture,</w:t>
      </w:r>
      <w:r w:rsidR="00F374C6">
        <w:rPr>
          <w:rFonts w:ascii="Times New Roman" w:hAnsi="Times New Roman" w:cs="Times New Roman"/>
          <w:sz w:val="24"/>
          <w:szCs w:val="24"/>
        </w:rPr>
        <w:t xml:space="preserve"> </w:t>
      </w:r>
      <w:r w:rsidR="00D509E4">
        <w:rPr>
          <w:rFonts w:ascii="Times New Roman" w:hAnsi="Times New Roman" w:cs="Times New Roman"/>
          <w:sz w:val="24"/>
          <w:szCs w:val="24"/>
        </w:rPr>
        <w:t>N</w:t>
      </w:r>
      <w:r w:rsidR="00B7726B">
        <w:rPr>
          <w:rFonts w:ascii="Times New Roman" w:hAnsi="Times New Roman" w:cs="Times New Roman"/>
          <w:sz w:val="24"/>
          <w:szCs w:val="24"/>
        </w:rPr>
        <w:t>ick found</w:t>
      </w:r>
      <w:r w:rsidR="000252E8">
        <w:rPr>
          <w:rFonts w:ascii="Times New Roman" w:hAnsi="Times New Roman" w:cs="Times New Roman"/>
          <w:sz w:val="24"/>
          <w:szCs w:val="24"/>
        </w:rPr>
        <w:t xml:space="preserve"> himself with an appreciation for the culture</w:t>
      </w:r>
      <w:r w:rsidR="00F168B6">
        <w:rPr>
          <w:rFonts w:ascii="Times New Roman" w:hAnsi="Times New Roman" w:cs="Times New Roman"/>
          <w:sz w:val="24"/>
          <w:szCs w:val="24"/>
        </w:rPr>
        <w:t xml:space="preserve"> and language, an</w:t>
      </w:r>
      <w:r w:rsidR="000252E8">
        <w:rPr>
          <w:rFonts w:ascii="Times New Roman" w:hAnsi="Times New Roman" w:cs="Times New Roman"/>
          <w:sz w:val="24"/>
          <w:szCs w:val="24"/>
        </w:rPr>
        <w:t xml:space="preserve"> appreciation that h</w:t>
      </w:r>
      <w:r w:rsidR="00443B44">
        <w:rPr>
          <w:rFonts w:ascii="Times New Roman" w:hAnsi="Times New Roman" w:cs="Times New Roman"/>
          <w:sz w:val="24"/>
          <w:szCs w:val="24"/>
        </w:rPr>
        <w:t>e</w:t>
      </w:r>
      <w:r w:rsidR="004751BD">
        <w:rPr>
          <w:rFonts w:ascii="Times New Roman" w:hAnsi="Times New Roman" w:cs="Times New Roman"/>
          <w:sz w:val="24"/>
          <w:szCs w:val="24"/>
        </w:rPr>
        <w:t xml:space="preserve"> was</w:t>
      </w:r>
      <w:r w:rsidR="000252E8">
        <w:rPr>
          <w:rFonts w:ascii="Times New Roman" w:hAnsi="Times New Roman" w:cs="Times New Roman"/>
          <w:sz w:val="24"/>
          <w:szCs w:val="24"/>
        </w:rPr>
        <w:t xml:space="preserve"> able</w:t>
      </w:r>
      <w:r w:rsidR="00222BCE">
        <w:rPr>
          <w:rFonts w:ascii="Times New Roman" w:hAnsi="Times New Roman" w:cs="Times New Roman"/>
          <w:sz w:val="24"/>
          <w:szCs w:val="24"/>
        </w:rPr>
        <w:t xml:space="preserve"> to use to make friend</w:t>
      </w:r>
      <w:commentRangeStart w:id="16"/>
      <w:r w:rsidR="00222BCE">
        <w:rPr>
          <w:rFonts w:ascii="Times New Roman" w:hAnsi="Times New Roman" w:cs="Times New Roman"/>
          <w:sz w:val="24"/>
          <w:szCs w:val="24"/>
        </w:rPr>
        <w:t>s</w:t>
      </w:r>
      <w:r w:rsidR="00443B44">
        <w:rPr>
          <w:rFonts w:ascii="Times New Roman" w:hAnsi="Times New Roman" w:cs="Times New Roman"/>
          <w:sz w:val="24"/>
          <w:szCs w:val="24"/>
        </w:rPr>
        <w:t>.</w:t>
      </w:r>
      <w:r w:rsidR="000252E8">
        <w:rPr>
          <w:rFonts w:ascii="Times New Roman" w:hAnsi="Times New Roman" w:cs="Times New Roman"/>
          <w:sz w:val="24"/>
          <w:szCs w:val="24"/>
        </w:rPr>
        <w:t xml:space="preserve"> </w:t>
      </w:r>
      <w:r w:rsidR="00E2356F">
        <w:rPr>
          <w:rFonts w:ascii="Times New Roman" w:hAnsi="Times New Roman" w:cs="Times New Roman"/>
          <w:sz w:val="24"/>
          <w:szCs w:val="24"/>
        </w:rPr>
        <w:t xml:space="preserve">This stage in Nick’s exchange year parallels </w:t>
      </w:r>
      <w:r w:rsidR="00CA385F">
        <w:rPr>
          <w:rFonts w:ascii="Times New Roman" w:hAnsi="Times New Roman" w:cs="Times New Roman"/>
          <w:sz w:val="24"/>
          <w:szCs w:val="24"/>
        </w:rPr>
        <w:t>the acceptance stage</w:t>
      </w:r>
      <w:r w:rsidR="00E2356F">
        <w:rPr>
          <w:rFonts w:ascii="Times New Roman" w:hAnsi="Times New Roman" w:cs="Times New Roman"/>
          <w:sz w:val="24"/>
          <w:szCs w:val="24"/>
        </w:rPr>
        <w:t xml:space="preserve"> in that Nick began to open himself up to and accept the new culture and the host country (Germany).</w:t>
      </w:r>
      <w:r w:rsidR="00D7404A">
        <w:rPr>
          <w:rFonts w:ascii="Times New Roman" w:hAnsi="Times New Roman" w:cs="Times New Roman"/>
          <w:sz w:val="24"/>
          <w:szCs w:val="24"/>
        </w:rPr>
        <w:t xml:space="preserve"> </w:t>
      </w:r>
      <w:commentRangeEnd w:id="16"/>
      <w:r w:rsidR="00574DAF">
        <w:rPr>
          <w:rStyle w:val="CommentReference"/>
        </w:rPr>
        <w:commentReference w:id="16"/>
      </w:r>
      <w:r w:rsidR="00C62DBB">
        <w:rPr>
          <w:rFonts w:ascii="Times New Roman" w:hAnsi="Times New Roman" w:cs="Times New Roman"/>
          <w:sz w:val="24"/>
          <w:szCs w:val="24"/>
        </w:rPr>
        <w:t>He told his host brother that he could not</w:t>
      </w:r>
      <w:r w:rsidR="006321E0">
        <w:rPr>
          <w:rFonts w:ascii="Times New Roman" w:hAnsi="Times New Roman" w:cs="Times New Roman"/>
          <w:sz w:val="24"/>
          <w:szCs w:val="24"/>
        </w:rPr>
        <w:t xml:space="preserve"> “imagine spending</w:t>
      </w:r>
      <w:r w:rsidR="00856617">
        <w:rPr>
          <w:rFonts w:ascii="Times New Roman" w:hAnsi="Times New Roman" w:cs="Times New Roman"/>
          <w:sz w:val="24"/>
          <w:szCs w:val="24"/>
        </w:rPr>
        <w:t xml:space="preserve"> [his] year with another family.” </w:t>
      </w:r>
      <w:commentRangeStart w:id="17"/>
      <w:r w:rsidR="00856617">
        <w:rPr>
          <w:rFonts w:ascii="Times New Roman" w:hAnsi="Times New Roman" w:cs="Times New Roman"/>
          <w:sz w:val="24"/>
          <w:szCs w:val="24"/>
        </w:rPr>
        <w:t>T</w:t>
      </w:r>
      <w:r w:rsidR="006321E0">
        <w:rPr>
          <w:rFonts w:ascii="Times New Roman" w:hAnsi="Times New Roman" w:cs="Times New Roman"/>
          <w:sz w:val="24"/>
          <w:szCs w:val="24"/>
        </w:rPr>
        <w:t xml:space="preserve">his </w:t>
      </w:r>
      <w:r w:rsidR="00856617">
        <w:rPr>
          <w:rFonts w:ascii="Times New Roman" w:hAnsi="Times New Roman" w:cs="Times New Roman"/>
          <w:sz w:val="24"/>
          <w:szCs w:val="24"/>
        </w:rPr>
        <w:t xml:space="preserve">statement </w:t>
      </w:r>
      <w:r w:rsidR="006321E0">
        <w:rPr>
          <w:rFonts w:ascii="Times New Roman" w:hAnsi="Times New Roman" w:cs="Times New Roman"/>
          <w:sz w:val="24"/>
          <w:szCs w:val="24"/>
        </w:rPr>
        <w:t xml:space="preserve">is very significant because it shows the progression of Nick’s feelings toward the locals from hostile to acceptance, and in this case, even caring. </w:t>
      </w:r>
      <w:r w:rsidR="00B7726B">
        <w:rPr>
          <w:rFonts w:ascii="Times New Roman" w:hAnsi="Times New Roman" w:cs="Times New Roman"/>
          <w:sz w:val="24"/>
          <w:szCs w:val="24"/>
        </w:rPr>
        <w:t>Not only did he accept the locals, but Nick also accepted th</w:t>
      </w:r>
      <w:r w:rsidR="0078032F">
        <w:rPr>
          <w:rFonts w:ascii="Times New Roman" w:hAnsi="Times New Roman" w:cs="Times New Roman"/>
          <w:sz w:val="24"/>
          <w:szCs w:val="24"/>
        </w:rPr>
        <w:t xml:space="preserve">e new culture as well. </w:t>
      </w:r>
      <w:commentRangeEnd w:id="17"/>
      <w:r w:rsidR="00574DAF">
        <w:rPr>
          <w:rStyle w:val="CommentReference"/>
        </w:rPr>
        <w:commentReference w:id="17"/>
      </w:r>
      <w:r w:rsidR="006C0F23">
        <w:rPr>
          <w:rFonts w:ascii="Times New Roman" w:hAnsi="Times New Roman" w:cs="Times New Roman"/>
          <w:sz w:val="24"/>
          <w:szCs w:val="24"/>
        </w:rPr>
        <w:t>Another way Nick accepted the culture was becoming fluent in the langu</w:t>
      </w:r>
      <w:commentRangeStart w:id="18"/>
      <w:r w:rsidR="006C0F23">
        <w:rPr>
          <w:rFonts w:ascii="Times New Roman" w:hAnsi="Times New Roman" w:cs="Times New Roman"/>
          <w:sz w:val="24"/>
          <w:szCs w:val="24"/>
        </w:rPr>
        <w:t xml:space="preserve">age. </w:t>
      </w:r>
      <w:r w:rsidR="00FC510D">
        <w:rPr>
          <w:rFonts w:ascii="Times New Roman" w:hAnsi="Times New Roman" w:cs="Times New Roman"/>
          <w:sz w:val="24"/>
          <w:szCs w:val="24"/>
        </w:rPr>
        <w:t>It is rumored that when someone dreams in another language that th</w:t>
      </w:r>
      <w:r w:rsidR="000873CE">
        <w:rPr>
          <w:rFonts w:ascii="Times New Roman" w:hAnsi="Times New Roman" w:cs="Times New Roman"/>
          <w:sz w:val="24"/>
          <w:szCs w:val="24"/>
        </w:rPr>
        <w:t>ey are fluent in that language, and b</w:t>
      </w:r>
      <w:r w:rsidR="001B45C6">
        <w:rPr>
          <w:rFonts w:ascii="Times New Roman" w:hAnsi="Times New Roman" w:cs="Times New Roman"/>
          <w:sz w:val="24"/>
          <w:szCs w:val="24"/>
        </w:rPr>
        <w:t>eing told that</w:t>
      </w:r>
      <w:r w:rsidR="00FC510D">
        <w:rPr>
          <w:rFonts w:ascii="Times New Roman" w:hAnsi="Times New Roman" w:cs="Times New Roman"/>
          <w:sz w:val="24"/>
          <w:szCs w:val="24"/>
        </w:rPr>
        <w:t xml:space="preserve"> he had “spoken</w:t>
      </w:r>
      <w:r w:rsidR="00B550E6">
        <w:rPr>
          <w:rFonts w:ascii="Times New Roman" w:hAnsi="Times New Roman" w:cs="Times New Roman"/>
          <w:sz w:val="24"/>
          <w:szCs w:val="24"/>
        </w:rPr>
        <w:t xml:space="preserve"> in</w:t>
      </w:r>
      <w:r w:rsidR="001B45C6">
        <w:rPr>
          <w:rFonts w:ascii="Times New Roman" w:hAnsi="Times New Roman" w:cs="Times New Roman"/>
          <w:sz w:val="24"/>
          <w:szCs w:val="24"/>
        </w:rPr>
        <w:t xml:space="preserve"> German in his sleep” helped prove that Nick was nearing </w:t>
      </w:r>
      <w:r w:rsidR="002C73BB">
        <w:rPr>
          <w:rFonts w:ascii="Times New Roman" w:hAnsi="Times New Roman" w:cs="Times New Roman"/>
          <w:sz w:val="24"/>
          <w:szCs w:val="24"/>
        </w:rPr>
        <w:t>the complete acceptance</w:t>
      </w:r>
      <w:r w:rsidR="00FC510D">
        <w:rPr>
          <w:rFonts w:ascii="Times New Roman" w:hAnsi="Times New Roman" w:cs="Times New Roman"/>
          <w:sz w:val="24"/>
          <w:szCs w:val="24"/>
        </w:rPr>
        <w:t xml:space="preserve"> stage</w:t>
      </w:r>
      <w:r w:rsidR="001B45C6">
        <w:rPr>
          <w:rFonts w:ascii="Times New Roman" w:hAnsi="Times New Roman" w:cs="Times New Roman"/>
          <w:sz w:val="24"/>
          <w:szCs w:val="24"/>
        </w:rPr>
        <w:t>. Since sleep talking is an extension of dreaming a</w:t>
      </w:r>
      <w:r w:rsidR="00887E79">
        <w:rPr>
          <w:rFonts w:ascii="Times New Roman" w:hAnsi="Times New Roman" w:cs="Times New Roman"/>
          <w:sz w:val="24"/>
          <w:szCs w:val="24"/>
        </w:rPr>
        <w:t>n</w:t>
      </w:r>
      <w:r w:rsidR="001B45C6">
        <w:rPr>
          <w:rFonts w:ascii="Times New Roman" w:hAnsi="Times New Roman" w:cs="Times New Roman"/>
          <w:sz w:val="24"/>
          <w:szCs w:val="24"/>
        </w:rPr>
        <w:t>d is caused by dreaming, Nick talking in coherent German in his sleep proves that he was nearly fluent in German.</w:t>
      </w:r>
      <w:r w:rsidR="00491240">
        <w:rPr>
          <w:rFonts w:ascii="Times New Roman" w:hAnsi="Times New Roman" w:cs="Times New Roman"/>
          <w:sz w:val="24"/>
          <w:szCs w:val="24"/>
        </w:rPr>
        <w:t xml:space="preserve"> </w:t>
      </w:r>
      <w:commentRangeEnd w:id="18"/>
      <w:r w:rsidR="00574DAF">
        <w:rPr>
          <w:rStyle w:val="CommentReference"/>
        </w:rPr>
        <w:commentReference w:id="18"/>
      </w:r>
      <w:r w:rsidR="007073BC">
        <w:rPr>
          <w:rFonts w:ascii="Times New Roman" w:hAnsi="Times New Roman" w:cs="Times New Roman"/>
          <w:sz w:val="24"/>
          <w:szCs w:val="24"/>
        </w:rPr>
        <w:t xml:space="preserve">Nick </w:t>
      </w:r>
      <w:r w:rsidR="00801D8A">
        <w:rPr>
          <w:rFonts w:ascii="Times New Roman" w:hAnsi="Times New Roman" w:cs="Times New Roman"/>
          <w:sz w:val="24"/>
          <w:szCs w:val="24"/>
        </w:rPr>
        <w:t>entered</w:t>
      </w:r>
      <w:r w:rsidR="007073BC">
        <w:rPr>
          <w:rFonts w:ascii="Times New Roman" w:hAnsi="Times New Roman" w:cs="Times New Roman"/>
          <w:sz w:val="24"/>
          <w:szCs w:val="24"/>
        </w:rPr>
        <w:t xml:space="preserve"> the final stage of culture shock, total acceptance of the cult</w:t>
      </w:r>
      <w:r w:rsidR="0038333E">
        <w:rPr>
          <w:rFonts w:ascii="Times New Roman" w:hAnsi="Times New Roman" w:cs="Times New Roman"/>
          <w:sz w:val="24"/>
          <w:szCs w:val="24"/>
        </w:rPr>
        <w:t>ure with only minor grievances</w:t>
      </w:r>
      <w:r w:rsidR="00801D8A">
        <w:rPr>
          <w:rFonts w:ascii="Times New Roman" w:hAnsi="Times New Roman" w:cs="Times New Roman"/>
          <w:sz w:val="24"/>
          <w:szCs w:val="24"/>
        </w:rPr>
        <w:t>, by becoming fluent in the language</w:t>
      </w:r>
      <w:r w:rsidR="003947C4">
        <w:rPr>
          <w:rFonts w:ascii="Times New Roman" w:hAnsi="Times New Roman" w:cs="Times New Roman"/>
          <w:sz w:val="24"/>
          <w:szCs w:val="24"/>
        </w:rPr>
        <w:t xml:space="preserve"> and by accepting the culture as an alternate way of living</w:t>
      </w:r>
      <w:r w:rsidR="0038333E">
        <w:rPr>
          <w:rFonts w:ascii="Times New Roman" w:hAnsi="Times New Roman" w:cs="Times New Roman"/>
          <w:sz w:val="24"/>
          <w:szCs w:val="24"/>
        </w:rPr>
        <w:t>.</w:t>
      </w:r>
      <w:r w:rsidR="00D7404A">
        <w:rPr>
          <w:rFonts w:ascii="Times New Roman" w:hAnsi="Times New Roman" w:cs="Times New Roman"/>
          <w:sz w:val="24"/>
          <w:szCs w:val="24"/>
        </w:rPr>
        <w:t xml:space="preserve"> </w:t>
      </w:r>
      <w:r w:rsidR="0038333E">
        <w:rPr>
          <w:rFonts w:ascii="Times New Roman" w:hAnsi="Times New Roman" w:cs="Times New Roman"/>
          <w:sz w:val="24"/>
          <w:szCs w:val="24"/>
        </w:rPr>
        <w:t xml:space="preserve">This </w:t>
      </w:r>
      <w:r w:rsidR="00330BAE">
        <w:rPr>
          <w:rFonts w:ascii="Times New Roman" w:hAnsi="Times New Roman" w:cs="Times New Roman"/>
          <w:sz w:val="24"/>
          <w:szCs w:val="24"/>
        </w:rPr>
        <w:t xml:space="preserve">idea </w:t>
      </w:r>
      <w:r w:rsidR="0038333E">
        <w:rPr>
          <w:rFonts w:ascii="Times New Roman" w:hAnsi="Times New Roman" w:cs="Times New Roman"/>
          <w:sz w:val="24"/>
          <w:szCs w:val="24"/>
        </w:rPr>
        <w:t xml:space="preserve">is </w:t>
      </w:r>
      <w:r w:rsidR="00FF1249">
        <w:rPr>
          <w:rFonts w:ascii="Times New Roman" w:hAnsi="Times New Roman" w:cs="Times New Roman"/>
          <w:sz w:val="24"/>
          <w:szCs w:val="24"/>
        </w:rPr>
        <w:t xml:space="preserve">supported by Nick saying that he “didn’t want to go back home. [He] was having too much fun.” </w:t>
      </w:r>
      <w:r w:rsidR="00330BAE">
        <w:rPr>
          <w:rFonts w:ascii="Times New Roman" w:hAnsi="Times New Roman" w:cs="Times New Roman"/>
          <w:sz w:val="24"/>
          <w:szCs w:val="24"/>
        </w:rPr>
        <w:t>Nick was a</w:t>
      </w:r>
      <w:r w:rsidR="00286DFE">
        <w:rPr>
          <w:rFonts w:ascii="Times New Roman" w:hAnsi="Times New Roman" w:cs="Times New Roman"/>
          <w:sz w:val="24"/>
          <w:szCs w:val="24"/>
        </w:rPr>
        <w:t>t the point in his culture shock</w:t>
      </w:r>
      <w:r w:rsidR="00330BAE">
        <w:rPr>
          <w:rFonts w:ascii="Times New Roman" w:hAnsi="Times New Roman" w:cs="Times New Roman"/>
          <w:sz w:val="24"/>
          <w:szCs w:val="24"/>
        </w:rPr>
        <w:t xml:space="preserve"> that he felt at home in the new culture and had accepted most aspects of German culture</w:t>
      </w:r>
      <w:r w:rsidR="00A828DD">
        <w:rPr>
          <w:rFonts w:ascii="Times New Roman" w:hAnsi="Times New Roman" w:cs="Times New Roman"/>
          <w:sz w:val="24"/>
          <w:szCs w:val="24"/>
        </w:rPr>
        <w:t>.</w:t>
      </w:r>
      <w:r w:rsidR="001F4CC3">
        <w:rPr>
          <w:rFonts w:ascii="Times New Roman" w:hAnsi="Times New Roman" w:cs="Times New Roman"/>
          <w:sz w:val="24"/>
          <w:szCs w:val="24"/>
        </w:rPr>
        <w:t xml:space="preserve"> </w:t>
      </w:r>
      <w:r w:rsidR="00A828DD">
        <w:rPr>
          <w:rFonts w:ascii="Times New Roman" w:hAnsi="Times New Roman" w:cs="Times New Roman"/>
          <w:sz w:val="24"/>
          <w:szCs w:val="24"/>
        </w:rPr>
        <w:t>H</w:t>
      </w:r>
      <w:r w:rsidR="00D7404A">
        <w:rPr>
          <w:rFonts w:ascii="Times New Roman" w:hAnsi="Times New Roman" w:cs="Times New Roman"/>
          <w:sz w:val="24"/>
          <w:szCs w:val="24"/>
        </w:rPr>
        <w:t>e was able to operate within the new c</w:t>
      </w:r>
      <w:r w:rsidR="00A828DD">
        <w:rPr>
          <w:rFonts w:ascii="Times New Roman" w:hAnsi="Times New Roman" w:cs="Times New Roman"/>
          <w:sz w:val="24"/>
          <w:szCs w:val="24"/>
        </w:rPr>
        <w:t>ulture without anxiety</w:t>
      </w:r>
      <w:r w:rsidR="00D7404A">
        <w:rPr>
          <w:rFonts w:ascii="Times New Roman" w:hAnsi="Times New Roman" w:cs="Times New Roman"/>
          <w:sz w:val="24"/>
          <w:szCs w:val="24"/>
        </w:rPr>
        <w:t xml:space="preserve">. </w:t>
      </w:r>
      <w:r w:rsidR="0080326A">
        <w:rPr>
          <w:rFonts w:ascii="Times New Roman" w:hAnsi="Times New Roman" w:cs="Times New Roman"/>
          <w:sz w:val="24"/>
          <w:szCs w:val="24"/>
        </w:rPr>
        <w:t xml:space="preserve">Through analysis, it is shown that Nick went through only three of the stages of culture shock described by Oberg, but that he had a much different experience than did Zhu. </w:t>
      </w:r>
      <w:ins w:id="19" w:author="Soren Palmer" w:date="2016-11-14T14:18:00Z">
        <w:r w:rsidR="00574DAF">
          <w:rPr>
            <w:rFonts w:ascii="Times New Roman" w:hAnsi="Times New Roman" w:cs="Times New Roman"/>
            <w:sz w:val="24"/>
            <w:szCs w:val="24"/>
          </w:rPr>
          <w:t>Nice close</w:t>
        </w:r>
      </w:ins>
    </w:p>
    <w:p w:rsidR="008B6CDF" w:rsidRDefault="008B6CDF" w:rsidP="009C75FD">
      <w:pPr>
        <w:spacing w:line="480" w:lineRule="auto"/>
        <w:rPr>
          <w:rFonts w:ascii="Times New Roman" w:hAnsi="Times New Roman" w:cs="Times New Roman"/>
          <w:b/>
          <w:sz w:val="24"/>
          <w:szCs w:val="24"/>
        </w:rPr>
      </w:pPr>
      <w:r>
        <w:rPr>
          <w:rFonts w:ascii="Times New Roman" w:hAnsi="Times New Roman" w:cs="Times New Roman"/>
          <w:b/>
          <w:sz w:val="24"/>
          <w:szCs w:val="24"/>
        </w:rPr>
        <w:t>Conclusion</w:t>
      </w:r>
    </w:p>
    <w:p w:rsidR="00EB4B62" w:rsidRDefault="008B6CDF" w:rsidP="009C75FD">
      <w:pPr>
        <w:spacing w:line="480" w:lineRule="auto"/>
        <w:rPr>
          <w:rFonts w:ascii="Times New Roman" w:hAnsi="Times New Roman" w:cs="Times New Roman"/>
          <w:sz w:val="24"/>
          <w:szCs w:val="24"/>
        </w:rPr>
      </w:pPr>
      <w:r>
        <w:rPr>
          <w:rFonts w:ascii="Times New Roman" w:hAnsi="Times New Roman" w:cs="Times New Roman"/>
          <w:b/>
          <w:sz w:val="24"/>
          <w:szCs w:val="24"/>
        </w:rPr>
        <w:tab/>
      </w:r>
      <w:r w:rsidR="007702EC">
        <w:rPr>
          <w:rFonts w:ascii="Times New Roman" w:hAnsi="Times New Roman" w:cs="Times New Roman"/>
          <w:sz w:val="24"/>
          <w:szCs w:val="24"/>
        </w:rPr>
        <w:t>This</w:t>
      </w:r>
      <w:r w:rsidR="00EC1A4E">
        <w:rPr>
          <w:rFonts w:ascii="Times New Roman" w:hAnsi="Times New Roman" w:cs="Times New Roman"/>
          <w:sz w:val="24"/>
          <w:szCs w:val="24"/>
        </w:rPr>
        <w:t xml:space="preserve"> paper explores</w:t>
      </w:r>
      <w:r w:rsidR="007702EC">
        <w:rPr>
          <w:rFonts w:ascii="Times New Roman" w:hAnsi="Times New Roman" w:cs="Times New Roman"/>
          <w:sz w:val="24"/>
          <w:szCs w:val="24"/>
        </w:rPr>
        <w:t xml:space="preserve"> two examples in which individuals </w:t>
      </w:r>
      <w:r w:rsidR="006537B6">
        <w:rPr>
          <w:rFonts w:ascii="Times New Roman" w:hAnsi="Times New Roman" w:cs="Times New Roman"/>
          <w:sz w:val="24"/>
          <w:szCs w:val="24"/>
        </w:rPr>
        <w:t>experienced culture shock in different ways.</w:t>
      </w:r>
      <w:r w:rsidR="007702EC">
        <w:rPr>
          <w:rFonts w:ascii="Times New Roman" w:hAnsi="Times New Roman" w:cs="Times New Roman"/>
          <w:sz w:val="24"/>
          <w:szCs w:val="24"/>
        </w:rPr>
        <w:t xml:space="preserve"> In both examples, the individuals </w:t>
      </w:r>
      <w:r w:rsidR="006537B6">
        <w:rPr>
          <w:rFonts w:ascii="Times New Roman" w:hAnsi="Times New Roman" w:cs="Times New Roman"/>
          <w:sz w:val="24"/>
          <w:szCs w:val="24"/>
        </w:rPr>
        <w:t xml:space="preserve">experienced only three of the four stages of Oberg’s culture shock. </w:t>
      </w:r>
      <w:r w:rsidR="00D172FA">
        <w:rPr>
          <w:rFonts w:ascii="Times New Roman" w:hAnsi="Times New Roman" w:cs="Times New Roman"/>
          <w:sz w:val="24"/>
          <w:szCs w:val="24"/>
        </w:rPr>
        <w:t>This</w:t>
      </w:r>
      <w:r w:rsidR="007702EC">
        <w:rPr>
          <w:rFonts w:ascii="Times New Roman" w:hAnsi="Times New Roman" w:cs="Times New Roman"/>
          <w:sz w:val="24"/>
          <w:szCs w:val="24"/>
        </w:rPr>
        <w:t xml:space="preserve"> study reveals that when placed in a foreign environment, individuals </w:t>
      </w:r>
      <w:r w:rsidR="00507328">
        <w:rPr>
          <w:rFonts w:ascii="Times New Roman" w:hAnsi="Times New Roman" w:cs="Times New Roman"/>
          <w:sz w:val="24"/>
          <w:szCs w:val="24"/>
        </w:rPr>
        <w:t>do experience culture shock</w:t>
      </w:r>
      <w:commentRangeStart w:id="20"/>
      <w:r w:rsidR="00507328">
        <w:rPr>
          <w:rFonts w:ascii="Times New Roman" w:hAnsi="Times New Roman" w:cs="Times New Roman"/>
          <w:sz w:val="24"/>
          <w:szCs w:val="24"/>
        </w:rPr>
        <w:t>; however,</w:t>
      </w:r>
      <w:r w:rsidR="004B649B">
        <w:rPr>
          <w:rFonts w:ascii="Times New Roman" w:hAnsi="Times New Roman" w:cs="Times New Roman"/>
          <w:sz w:val="24"/>
          <w:szCs w:val="24"/>
        </w:rPr>
        <w:t xml:space="preserve"> </w:t>
      </w:r>
      <w:r w:rsidR="00A13909">
        <w:rPr>
          <w:rFonts w:ascii="Times New Roman" w:hAnsi="Times New Roman" w:cs="Times New Roman"/>
          <w:sz w:val="24"/>
          <w:szCs w:val="24"/>
        </w:rPr>
        <w:t xml:space="preserve">it begs the question of whether Oberg was correct to measure culture shock in stages and not levels, in which individuals experience culture shock differently depending on their cultural background and how similar the new culture is to their native culture. </w:t>
      </w:r>
      <w:r w:rsidR="00A157A6">
        <w:rPr>
          <w:rFonts w:ascii="Times New Roman" w:hAnsi="Times New Roman" w:cs="Times New Roman"/>
          <w:sz w:val="24"/>
          <w:szCs w:val="24"/>
        </w:rPr>
        <w:t>Zhu</w:t>
      </w:r>
      <w:commentRangeEnd w:id="20"/>
      <w:r w:rsidR="00574DAF">
        <w:rPr>
          <w:rStyle w:val="CommentReference"/>
        </w:rPr>
        <w:commentReference w:id="20"/>
      </w:r>
      <w:r w:rsidR="00A157A6">
        <w:rPr>
          <w:rFonts w:ascii="Times New Roman" w:hAnsi="Times New Roman" w:cs="Times New Roman"/>
          <w:sz w:val="24"/>
          <w:szCs w:val="24"/>
        </w:rPr>
        <w:t xml:space="preserve"> </w:t>
      </w:r>
      <w:commentRangeStart w:id="21"/>
      <w:r w:rsidR="00A157A6">
        <w:rPr>
          <w:rFonts w:ascii="Times New Roman" w:hAnsi="Times New Roman" w:cs="Times New Roman"/>
          <w:sz w:val="24"/>
          <w:szCs w:val="24"/>
        </w:rPr>
        <w:t xml:space="preserve">experienced the first, second, and third stage of culture shock, while Nick went through the second, third, and fourth stage of culture shock. </w:t>
      </w:r>
      <w:r w:rsidR="002F4183">
        <w:rPr>
          <w:rFonts w:ascii="Times New Roman" w:hAnsi="Times New Roman" w:cs="Times New Roman"/>
          <w:sz w:val="24"/>
          <w:szCs w:val="24"/>
        </w:rPr>
        <w:t xml:space="preserve">The contrast in results helps to solidify the hypothesis that individuals experience culture shock differently and that they do not have to go through all four stages </w:t>
      </w:r>
      <w:r w:rsidR="000261DD">
        <w:rPr>
          <w:rFonts w:ascii="Times New Roman" w:hAnsi="Times New Roman" w:cs="Times New Roman"/>
          <w:sz w:val="24"/>
          <w:szCs w:val="24"/>
        </w:rPr>
        <w:t xml:space="preserve">of it to </w:t>
      </w:r>
      <w:r w:rsidR="002F4183">
        <w:rPr>
          <w:rFonts w:ascii="Times New Roman" w:hAnsi="Times New Roman" w:cs="Times New Roman"/>
          <w:sz w:val="24"/>
          <w:szCs w:val="24"/>
        </w:rPr>
        <w:t>experience culture shock</w:t>
      </w:r>
      <w:r w:rsidR="000261DD">
        <w:rPr>
          <w:rFonts w:ascii="Times New Roman" w:hAnsi="Times New Roman" w:cs="Times New Roman"/>
          <w:sz w:val="24"/>
          <w:szCs w:val="24"/>
        </w:rPr>
        <w:t xml:space="preserve"> itself. </w:t>
      </w:r>
      <w:commentRangeEnd w:id="21"/>
      <w:r w:rsidR="00574DAF">
        <w:rPr>
          <w:rStyle w:val="CommentReference"/>
        </w:rPr>
        <w:commentReference w:id="21"/>
      </w:r>
      <w:r w:rsidR="007D6AB7">
        <w:rPr>
          <w:rFonts w:ascii="Times New Roman" w:hAnsi="Times New Roman" w:cs="Times New Roman"/>
          <w:sz w:val="24"/>
          <w:szCs w:val="24"/>
        </w:rPr>
        <w:t xml:space="preserve">The analysis points to culture shock </w:t>
      </w:r>
      <w:r w:rsidR="00456112">
        <w:rPr>
          <w:rFonts w:ascii="Times New Roman" w:hAnsi="Times New Roman" w:cs="Times New Roman"/>
          <w:sz w:val="24"/>
          <w:szCs w:val="24"/>
        </w:rPr>
        <w:t xml:space="preserve">as an </w:t>
      </w:r>
      <w:r w:rsidR="00E71DA6">
        <w:rPr>
          <w:rFonts w:ascii="Times New Roman" w:hAnsi="Times New Roman" w:cs="Times New Roman"/>
          <w:sz w:val="24"/>
          <w:szCs w:val="24"/>
        </w:rPr>
        <w:t xml:space="preserve">overall </w:t>
      </w:r>
      <w:r w:rsidR="00456112">
        <w:rPr>
          <w:rFonts w:ascii="Times New Roman" w:hAnsi="Times New Roman" w:cs="Times New Roman"/>
          <w:sz w:val="24"/>
          <w:szCs w:val="24"/>
        </w:rPr>
        <w:t>experience which affects different individuals to different extents</w:t>
      </w:r>
      <w:r w:rsidR="00535027">
        <w:rPr>
          <w:rFonts w:ascii="Times New Roman" w:hAnsi="Times New Roman" w:cs="Times New Roman"/>
          <w:sz w:val="24"/>
          <w:szCs w:val="24"/>
        </w:rPr>
        <w:t xml:space="preserve">. </w:t>
      </w:r>
      <w:r w:rsidR="000261DD">
        <w:rPr>
          <w:rFonts w:ascii="Times New Roman" w:hAnsi="Times New Roman" w:cs="Times New Roman"/>
          <w:sz w:val="24"/>
          <w:szCs w:val="24"/>
        </w:rPr>
        <w:t>Although t</w:t>
      </w:r>
      <w:r w:rsidR="00B51888">
        <w:rPr>
          <w:rFonts w:ascii="Times New Roman" w:hAnsi="Times New Roman" w:cs="Times New Roman"/>
          <w:sz w:val="24"/>
          <w:szCs w:val="24"/>
        </w:rPr>
        <w:t>his study is limited in its research</w:t>
      </w:r>
      <w:r w:rsidR="00D22A93">
        <w:rPr>
          <w:rFonts w:ascii="Times New Roman" w:hAnsi="Times New Roman" w:cs="Times New Roman"/>
          <w:sz w:val="24"/>
          <w:szCs w:val="24"/>
        </w:rPr>
        <w:t xml:space="preserve"> because of the</w:t>
      </w:r>
      <w:r w:rsidR="000261DD">
        <w:rPr>
          <w:rFonts w:ascii="Times New Roman" w:hAnsi="Times New Roman" w:cs="Times New Roman"/>
          <w:sz w:val="24"/>
          <w:szCs w:val="24"/>
        </w:rPr>
        <w:t xml:space="preserve"> small sample size</w:t>
      </w:r>
      <w:r w:rsidR="00B51888">
        <w:rPr>
          <w:rFonts w:ascii="Times New Roman" w:hAnsi="Times New Roman" w:cs="Times New Roman"/>
          <w:sz w:val="24"/>
          <w:szCs w:val="24"/>
        </w:rPr>
        <w:t xml:space="preserve">, </w:t>
      </w:r>
      <w:r w:rsidR="000261DD">
        <w:rPr>
          <w:rFonts w:ascii="Times New Roman" w:hAnsi="Times New Roman" w:cs="Times New Roman"/>
          <w:sz w:val="24"/>
          <w:szCs w:val="24"/>
        </w:rPr>
        <w:t>o</w:t>
      </w:r>
      <w:r w:rsidR="00B51888">
        <w:rPr>
          <w:rFonts w:ascii="Times New Roman" w:hAnsi="Times New Roman" w:cs="Times New Roman"/>
          <w:sz w:val="24"/>
          <w:szCs w:val="24"/>
        </w:rPr>
        <w:t xml:space="preserve">thers interested in studying culture shock might use a larger sample size to generalize the results to a larger population. </w:t>
      </w:r>
      <w:r w:rsidR="00456112">
        <w:rPr>
          <w:rFonts w:ascii="Times New Roman" w:hAnsi="Times New Roman" w:cs="Times New Roman"/>
          <w:sz w:val="24"/>
          <w:szCs w:val="24"/>
        </w:rPr>
        <w:t xml:space="preserve">Another point of interest might be whether knowing the language beforehand has a noticeable effect on how the individual experiences culture shock. </w:t>
      </w:r>
      <w:ins w:id="22" w:author="Soren Palmer" w:date="2016-11-14T14:18:00Z">
        <w:r w:rsidR="00574DAF">
          <w:rPr>
            <w:rFonts w:ascii="Times New Roman" w:hAnsi="Times New Roman" w:cs="Times New Roman"/>
            <w:sz w:val="24"/>
            <w:szCs w:val="24"/>
          </w:rPr>
          <w:t xml:space="preserve"> good</w:t>
        </w:r>
      </w:ins>
      <w:r w:rsidR="00EB4B62">
        <w:rPr>
          <w:rFonts w:ascii="Times New Roman" w:hAnsi="Times New Roman" w:cs="Times New Roman"/>
          <w:sz w:val="24"/>
          <w:szCs w:val="24"/>
        </w:rPr>
        <w:br w:type="page"/>
      </w:r>
    </w:p>
    <w:p w:rsidR="00EB4B62" w:rsidRDefault="00EB4B62" w:rsidP="00EB4B62">
      <w:pPr>
        <w:jc w:val="center"/>
        <w:rPr>
          <w:rFonts w:ascii="Times New Roman" w:hAnsi="Times New Roman" w:cs="Times New Roman"/>
          <w:sz w:val="24"/>
          <w:szCs w:val="24"/>
        </w:rPr>
      </w:pPr>
      <w:r>
        <w:rPr>
          <w:rFonts w:ascii="Times New Roman" w:hAnsi="Times New Roman" w:cs="Times New Roman"/>
          <w:sz w:val="24"/>
          <w:szCs w:val="24"/>
        </w:rPr>
        <w:t>Works Cited</w:t>
      </w:r>
    </w:p>
    <w:p w:rsidR="00E219D9" w:rsidRDefault="004C4671" w:rsidP="00145A6A">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Oberg, K. (2006). Culture Shock: Adjustment to New Cultural Environments. </w:t>
      </w:r>
      <w:r w:rsidR="00145A6A">
        <w:rPr>
          <w:rFonts w:ascii="Times New Roman" w:hAnsi="Times New Roman" w:cs="Times New Roman"/>
          <w:i/>
          <w:sz w:val="24"/>
          <w:szCs w:val="24"/>
        </w:rPr>
        <w:t>C</w:t>
      </w:r>
      <w:r>
        <w:rPr>
          <w:rFonts w:ascii="Times New Roman" w:hAnsi="Times New Roman" w:cs="Times New Roman"/>
          <w:i/>
          <w:sz w:val="24"/>
          <w:szCs w:val="24"/>
        </w:rPr>
        <w:t>urare</w:t>
      </w:r>
      <w:r w:rsidR="00145A6A">
        <w:rPr>
          <w:rFonts w:ascii="Times New Roman" w:hAnsi="Times New Roman" w:cs="Times New Roman"/>
          <w:i/>
          <w:sz w:val="24"/>
          <w:szCs w:val="24"/>
        </w:rPr>
        <w:t>, 29 2+3</w:t>
      </w:r>
      <w:r w:rsidR="00145A6A">
        <w:rPr>
          <w:rFonts w:ascii="Times New Roman" w:hAnsi="Times New Roman" w:cs="Times New Roman"/>
          <w:sz w:val="24"/>
          <w:szCs w:val="24"/>
        </w:rPr>
        <w:t>. Retrieved from</w:t>
      </w:r>
    </w:p>
    <w:p w:rsidR="00145A6A" w:rsidRPr="00BF4CB8" w:rsidRDefault="00145A6A" w:rsidP="00145A6A">
      <w:pPr>
        <w:spacing w:line="480" w:lineRule="auto"/>
        <w:ind w:left="720"/>
        <w:rPr>
          <w:rFonts w:ascii="Times New Roman" w:hAnsi="Times New Roman" w:cs="Times New Roman"/>
          <w:sz w:val="24"/>
        </w:rPr>
      </w:pPr>
      <w:r w:rsidRPr="00BF4CB8">
        <w:rPr>
          <w:rFonts w:ascii="Times New Roman" w:hAnsi="Times New Roman" w:cs="Times New Roman"/>
          <w:sz w:val="24"/>
        </w:rPr>
        <w:t>http://www.transkulturellepsychiatrie.de/pdf/cu29,2+3_2006_S%20142-146%20Repr%20Oberg%20%25.pdf</w:t>
      </w:r>
    </w:p>
    <w:p w:rsidR="00145A6A" w:rsidRDefault="003E2D4C" w:rsidP="003E2D4C">
      <w:pPr>
        <w:spacing w:line="480" w:lineRule="auto"/>
        <w:ind w:left="720" w:hanging="720"/>
        <w:rPr>
          <w:rFonts w:ascii="Times New Roman" w:hAnsi="Times New Roman" w:cs="Times New Roman"/>
          <w:color w:val="000000"/>
          <w:sz w:val="24"/>
          <w:szCs w:val="18"/>
          <w:shd w:val="clear" w:color="auto" w:fill="FFFFFF"/>
        </w:rPr>
      </w:pPr>
      <w:proofErr w:type="spellStart"/>
      <w:r w:rsidRPr="003E2D4C">
        <w:rPr>
          <w:rFonts w:ascii="Times New Roman" w:hAnsi="Times New Roman" w:cs="Times New Roman"/>
          <w:color w:val="000000"/>
          <w:sz w:val="24"/>
          <w:szCs w:val="18"/>
          <w:shd w:val="clear" w:color="auto" w:fill="FFFFFF"/>
        </w:rPr>
        <w:t>Angeli</w:t>
      </w:r>
      <w:proofErr w:type="spellEnd"/>
      <w:r w:rsidRPr="003E2D4C">
        <w:rPr>
          <w:rFonts w:ascii="Times New Roman" w:hAnsi="Times New Roman" w:cs="Times New Roman"/>
          <w:color w:val="000000"/>
          <w:sz w:val="24"/>
          <w:szCs w:val="18"/>
          <w:shd w:val="clear" w:color="auto" w:fill="FFFFFF"/>
        </w:rPr>
        <w:t xml:space="preserve">, E., Wagner, J., </w:t>
      </w:r>
      <w:proofErr w:type="spellStart"/>
      <w:r w:rsidRPr="003E2D4C">
        <w:rPr>
          <w:rFonts w:ascii="Times New Roman" w:hAnsi="Times New Roman" w:cs="Times New Roman"/>
          <w:color w:val="000000"/>
          <w:sz w:val="24"/>
          <w:szCs w:val="18"/>
          <w:shd w:val="clear" w:color="auto" w:fill="FFFFFF"/>
        </w:rPr>
        <w:t>Lawrick</w:t>
      </w:r>
      <w:proofErr w:type="spellEnd"/>
      <w:r w:rsidRPr="003E2D4C">
        <w:rPr>
          <w:rFonts w:ascii="Times New Roman" w:hAnsi="Times New Roman" w:cs="Times New Roman"/>
          <w:color w:val="000000"/>
          <w:sz w:val="24"/>
          <w:szCs w:val="18"/>
          <w:shd w:val="clear" w:color="auto" w:fill="FFFFFF"/>
        </w:rPr>
        <w:t xml:space="preserve">, E., Moore, K., Anderson, M., </w:t>
      </w:r>
      <w:proofErr w:type="spellStart"/>
      <w:r w:rsidRPr="003E2D4C">
        <w:rPr>
          <w:rFonts w:ascii="Times New Roman" w:hAnsi="Times New Roman" w:cs="Times New Roman"/>
          <w:color w:val="000000"/>
          <w:sz w:val="24"/>
          <w:szCs w:val="18"/>
          <w:shd w:val="clear" w:color="auto" w:fill="FFFFFF"/>
        </w:rPr>
        <w:t>Soderlund</w:t>
      </w:r>
      <w:proofErr w:type="spellEnd"/>
      <w:r w:rsidRPr="003E2D4C">
        <w:rPr>
          <w:rFonts w:ascii="Times New Roman" w:hAnsi="Times New Roman" w:cs="Times New Roman"/>
          <w:color w:val="000000"/>
          <w:sz w:val="24"/>
          <w:szCs w:val="18"/>
          <w:shd w:val="clear" w:color="auto" w:fill="FFFFFF"/>
        </w:rPr>
        <w:t xml:space="preserve">, L., &amp; </w:t>
      </w:r>
      <w:proofErr w:type="spellStart"/>
      <w:r w:rsidRPr="003E2D4C">
        <w:rPr>
          <w:rFonts w:ascii="Times New Roman" w:hAnsi="Times New Roman" w:cs="Times New Roman"/>
          <w:color w:val="000000"/>
          <w:sz w:val="24"/>
          <w:szCs w:val="18"/>
          <w:shd w:val="clear" w:color="auto" w:fill="FFFFFF"/>
        </w:rPr>
        <w:t>Brizee</w:t>
      </w:r>
      <w:proofErr w:type="spellEnd"/>
      <w:r w:rsidRPr="003E2D4C">
        <w:rPr>
          <w:rFonts w:ascii="Times New Roman" w:hAnsi="Times New Roman" w:cs="Times New Roman"/>
          <w:color w:val="000000"/>
          <w:sz w:val="24"/>
          <w:szCs w:val="18"/>
          <w:shd w:val="clear" w:color="auto" w:fill="FFFFFF"/>
        </w:rPr>
        <w:t>, A. (2010, May 5).</w:t>
      </w:r>
      <w:r w:rsidRPr="003E2D4C">
        <w:rPr>
          <w:rStyle w:val="apple-converted-space"/>
          <w:rFonts w:ascii="Times New Roman" w:hAnsi="Times New Roman" w:cs="Times New Roman"/>
          <w:color w:val="000000"/>
          <w:sz w:val="24"/>
          <w:szCs w:val="18"/>
          <w:shd w:val="clear" w:color="auto" w:fill="FFFFFF"/>
        </w:rPr>
        <w:t> </w:t>
      </w:r>
      <w:r w:rsidRPr="003E2D4C">
        <w:rPr>
          <w:rStyle w:val="Emphasis"/>
          <w:rFonts w:ascii="Times New Roman" w:hAnsi="Times New Roman" w:cs="Times New Roman"/>
          <w:color w:val="000000"/>
          <w:sz w:val="24"/>
          <w:szCs w:val="18"/>
          <w:shd w:val="clear" w:color="auto" w:fill="FFFFFF"/>
        </w:rPr>
        <w:t>General format</w:t>
      </w:r>
      <w:r w:rsidRPr="003E2D4C">
        <w:rPr>
          <w:rFonts w:ascii="Times New Roman" w:hAnsi="Times New Roman" w:cs="Times New Roman"/>
          <w:color w:val="000000"/>
          <w:sz w:val="24"/>
          <w:szCs w:val="18"/>
          <w:shd w:val="clear" w:color="auto" w:fill="FFFFFF"/>
        </w:rPr>
        <w:t xml:space="preserve">. Retrieved from </w:t>
      </w:r>
      <w:hyperlink r:id="rId7" w:history="1">
        <w:r w:rsidR="00574DAF" w:rsidRPr="00731A29">
          <w:rPr>
            <w:rStyle w:val="Hyperlink"/>
            <w:rFonts w:ascii="Times New Roman" w:hAnsi="Times New Roman" w:cs="Times New Roman"/>
            <w:sz w:val="24"/>
            <w:szCs w:val="18"/>
            <w:shd w:val="clear" w:color="auto" w:fill="FFFFFF"/>
          </w:rPr>
          <w:t>http://owl.english.purdue.edu/owl/resource/560/01/</w:t>
        </w:r>
      </w:hyperlink>
    </w:p>
    <w:p w:rsidR="00574DAF" w:rsidRDefault="00574DAF" w:rsidP="003E2D4C">
      <w:pPr>
        <w:spacing w:line="480" w:lineRule="auto"/>
        <w:ind w:left="720" w:hanging="720"/>
        <w:rPr>
          <w:rFonts w:ascii="Times New Roman" w:hAnsi="Times New Roman" w:cs="Times New Roman"/>
          <w:color w:val="000000"/>
          <w:sz w:val="24"/>
          <w:szCs w:val="18"/>
          <w:shd w:val="clear" w:color="auto" w:fill="FFFFFF"/>
        </w:rPr>
      </w:pPr>
    </w:p>
    <w:p w:rsidR="00574DAF" w:rsidRDefault="00574DAF" w:rsidP="003E2D4C">
      <w:pPr>
        <w:spacing w:line="480" w:lineRule="auto"/>
        <w:ind w:left="720" w:hanging="720"/>
        <w:rPr>
          <w:rFonts w:ascii="Times New Roman" w:hAnsi="Times New Roman" w:cs="Times New Roman"/>
          <w:b/>
          <w:color w:val="000000"/>
          <w:sz w:val="24"/>
          <w:szCs w:val="18"/>
          <w:shd w:val="clear" w:color="auto" w:fill="FFFFFF"/>
        </w:rPr>
      </w:pPr>
      <w:r>
        <w:rPr>
          <w:rFonts w:ascii="Times New Roman" w:hAnsi="Times New Roman" w:cs="Times New Roman"/>
          <w:b/>
          <w:color w:val="000000"/>
          <w:sz w:val="24"/>
          <w:szCs w:val="18"/>
          <w:shd w:val="clear" w:color="auto" w:fill="FFFFFF"/>
        </w:rPr>
        <w:t>L</w:t>
      </w:r>
      <w:r w:rsidR="00B166A6">
        <w:rPr>
          <w:rFonts w:ascii="Times New Roman" w:hAnsi="Times New Roman" w:cs="Times New Roman"/>
          <w:b/>
          <w:color w:val="000000"/>
          <w:sz w:val="24"/>
          <w:szCs w:val="18"/>
          <w:shd w:val="clear" w:color="auto" w:fill="FFFFFF"/>
        </w:rPr>
        <w:t>ucid and interesting work</w:t>
      </w:r>
      <w:r>
        <w:rPr>
          <w:rFonts w:ascii="Times New Roman" w:hAnsi="Times New Roman" w:cs="Times New Roman"/>
          <w:b/>
          <w:color w:val="000000"/>
          <w:sz w:val="24"/>
          <w:szCs w:val="18"/>
          <w:shd w:val="clear" w:color="auto" w:fill="FFFFFF"/>
        </w:rPr>
        <w:t xml:space="preserve">.  You do a fantastic job of presenting the lens in your lit review and </w:t>
      </w:r>
      <w:r w:rsidR="00076B89">
        <w:rPr>
          <w:rFonts w:ascii="Times New Roman" w:hAnsi="Times New Roman" w:cs="Times New Roman"/>
          <w:b/>
          <w:color w:val="000000"/>
          <w:sz w:val="24"/>
          <w:szCs w:val="18"/>
          <w:shd w:val="clear" w:color="auto" w:fill="FFFFFF"/>
        </w:rPr>
        <w:t xml:space="preserve">your examples are apt.  Your writing is very academic and the analysis filled with good insight.  Your closing is especially impressive.  My only quibbles are there’s a little repetition in the first three sections and I’d love for you to bring some quotes back from Oberg in the analysis, strengthening some of the points. </w:t>
      </w:r>
    </w:p>
    <w:p w:rsidR="00076B89" w:rsidRDefault="00076B89" w:rsidP="003E2D4C">
      <w:pPr>
        <w:spacing w:line="480" w:lineRule="auto"/>
        <w:ind w:left="720" w:hanging="720"/>
        <w:rPr>
          <w:rFonts w:ascii="Times New Roman" w:hAnsi="Times New Roman" w:cs="Times New Roman"/>
          <w:b/>
          <w:color w:val="000000"/>
          <w:sz w:val="24"/>
          <w:szCs w:val="18"/>
          <w:shd w:val="clear" w:color="auto" w:fill="FFFFFF"/>
        </w:rPr>
      </w:pPr>
    </w:p>
    <w:p w:rsidR="00076B89" w:rsidRPr="00574DAF" w:rsidRDefault="00076B89" w:rsidP="003E2D4C">
      <w:pPr>
        <w:spacing w:line="480" w:lineRule="auto"/>
        <w:ind w:left="720" w:hanging="720"/>
        <w:rPr>
          <w:rFonts w:ascii="Times New Roman" w:hAnsi="Times New Roman" w:cs="Times New Roman"/>
          <w:b/>
        </w:rPr>
      </w:pPr>
    </w:p>
    <w:sectPr w:rsidR="00076B89" w:rsidRPr="00574DAF" w:rsidSect="00D73132">
      <w:headerReference w:type="default" r:id="rId8"/>
      <w:pgSz w:w="12240" w:h="15840"/>
      <w:pgMar w:top="1440" w:right="1440" w:bottom="1440" w:left="144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Soren Palmer" w:date="2016-11-14T13:37:00Z" w:initials="SP">
    <w:p w:rsidR="00AB12F0" w:rsidRDefault="00AB12F0">
      <w:pPr>
        <w:pStyle w:val="CommentText"/>
      </w:pPr>
      <w:r>
        <w:rPr>
          <w:rStyle w:val="CommentReference"/>
        </w:rPr>
        <w:annotationRef/>
      </w:r>
      <w:r>
        <w:t xml:space="preserve">Great title </w:t>
      </w:r>
    </w:p>
  </w:comment>
  <w:comment w:id="1" w:author="Soren Palmer" w:date="2017-07-25T11:59:00Z" w:initials="SP">
    <w:p w:rsidR="00574DAF" w:rsidRDefault="00574DAF">
      <w:pPr>
        <w:pStyle w:val="CommentText"/>
      </w:pPr>
      <w:r>
        <w:rPr>
          <w:rStyle w:val="CommentReference"/>
        </w:rPr>
        <w:annotationRef/>
      </w:r>
      <w:r>
        <w:t xml:space="preserve">Some of this could probably go in the lit review, but good intro.  </w:t>
      </w:r>
      <w:r w:rsidR="00B166A6">
        <w:t xml:space="preserve"> It just gets a little too repetitious.  </w:t>
      </w:r>
    </w:p>
  </w:comment>
  <w:comment w:id="3" w:author="Soren Palmer" w:date="2016-11-14T14:09:00Z" w:initials="SP">
    <w:p w:rsidR="00574DAF" w:rsidRDefault="00574DAF">
      <w:pPr>
        <w:pStyle w:val="CommentText"/>
      </w:pPr>
      <w:r>
        <w:rPr>
          <w:rStyle w:val="CommentReference"/>
        </w:rPr>
        <w:annotationRef/>
      </w:r>
      <w:r>
        <w:t>Fantastic job</w:t>
      </w:r>
    </w:p>
  </w:comment>
  <w:comment w:id="4" w:author="Soren Palmer" w:date="2016-11-14T14:09:00Z" w:initials="SP">
    <w:p w:rsidR="00574DAF" w:rsidRDefault="00574DAF">
      <w:pPr>
        <w:pStyle w:val="CommentText"/>
      </w:pPr>
      <w:r>
        <w:rPr>
          <w:rStyle w:val="CommentReference"/>
        </w:rPr>
        <w:annotationRef/>
      </w:r>
      <w:r>
        <w:t>Spell numbers under 100</w:t>
      </w:r>
    </w:p>
  </w:comment>
  <w:comment w:id="5" w:author="Soren Palmer" w:date="2016-11-14T14:10:00Z" w:initials="SP">
    <w:p w:rsidR="00574DAF" w:rsidRDefault="00574DAF">
      <w:pPr>
        <w:pStyle w:val="CommentText"/>
      </w:pPr>
      <w:r>
        <w:rPr>
          <w:rStyle w:val="CommentReference"/>
        </w:rPr>
        <w:annotationRef/>
      </w:r>
      <w:r>
        <w:t>Good topic sentence</w:t>
      </w:r>
    </w:p>
  </w:comment>
  <w:comment w:id="6" w:author="Soren Palmer" w:date="2017-07-25T12:00:00Z" w:initials="SP">
    <w:p w:rsidR="00574DAF" w:rsidRDefault="00574DAF">
      <w:pPr>
        <w:pStyle w:val="CommentText"/>
      </w:pPr>
      <w:r>
        <w:rPr>
          <w:rStyle w:val="CommentReference"/>
        </w:rPr>
        <w:annotationRef/>
      </w:r>
      <w:r>
        <w:t xml:space="preserve">Try to stay away from this </w:t>
      </w:r>
      <w:r w:rsidR="00B166A6">
        <w:t xml:space="preserve">analytical </w:t>
      </w:r>
      <w:r>
        <w:t xml:space="preserve">language in the example and save it for the analysis </w:t>
      </w:r>
    </w:p>
  </w:comment>
  <w:comment w:id="7" w:author="Soren Palmer" w:date="2016-11-14T14:12:00Z" w:initials="SP">
    <w:p w:rsidR="00574DAF" w:rsidRDefault="00574DAF">
      <w:pPr>
        <w:pStyle w:val="CommentText"/>
      </w:pPr>
      <w:r>
        <w:rPr>
          <w:rStyle w:val="CommentReference"/>
        </w:rPr>
        <w:annotationRef/>
      </w:r>
      <w:r>
        <w:t>Good rendering</w:t>
      </w:r>
    </w:p>
  </w:comment>
  <w:comment w:id="8" w:author="Soren Palmer" w:date="2016-11-14T14:13:00Z" w:initials="SP">
    <w:p w:rsidR="00574DAF" w:rsidRDefault="00574DAF">
      <w:pPr>
        <w:pStyle w:val="CommentText"/>
      </w:pPr>
      <w:r>
        <w:rPr>
          <w:rStyle w:val="CommentReference"/>
        </w:rPr>
        <w:annotationRef/>
      </w:r>
      <w:r>
        <w:t>good</w:t>
      </w:r>
    </w:p>
  </w:comment>
  <w:comment w:id="9" w:author="Soren Palmer" w:date="2016-11-14T14:14:00Z" w:initials="SP">
    <w:p w:rsidR="00574DAF" w:rsidRDefault="00574DAF">
      <w:pPr>
        <w:pStyle w:val="CommentText"/>
      </w:pPr>
      <w:r>
        <w:rPr>
          <w:rStyle w:val="CommentReference"/>
        </w:rPr>
        <w:annotationRef/>
      </w:r>
      <w:r>
        <w:t>good</w:t>
      </w:r>
    </w:p>
  </w:comment>
  <w:comment w:id="10" w:author="Soren Palmer" w:date="2016-11-14T14:14:00Z" w:initials="SP">
    <w:p w:rsidR="00574DAF" w:rsidRDefault="00574DAF">
      <w:pPr>
        <w:pStyle w:val="CommentText"/>
      </w:pPr>
      <w:r>
        <w:rPr>
          <w:rStyle w:val="CommentReference"/>
        </w:rPr>
        <w:annotationRef/>
      </w:r>
      <w:r>
        <w:t>good.  Though it would be great if you brought back a quote from Oberg</w:t>
      </w:r>
    </w:p>
  </w:comment>
  <w:comment w:id="11" w:author="Soren Palmer" w:date="2016-11-14T14:15:00Z" w:initials="SP">
    <w:p w:rsidR="00574DAF" w:rsidRDefault="00574DAF">
      <w:pPr>
        <w:pStyle w:val="CommentText"/>
      </w:pPr>
      <w:r>
        <w:rPr>
          <w:rStyle w:val="CommentReference"/>
        </w:rPr>
        <w:annotationRef/>
      </w:r>
      <w:r>
        <w:t>good</w:t>
      </w:r>
    </w:p>
  </w:comment>
  <w:comment w:id="12" w:author="Soren Palmer" w:date="2016-11-14T14:15:00Z" w:initials="SP">
    <w:p w:rsidR="00574DAF" w:rsidRDefault="00574DAF">
      <w:pPr>
        <w:pStyle w:val="CommentText"/>
      </w:pPr>
      <w:r>
        <w:rPr>
          <w:rStyle w:val="CommentReference"/>
        </w:rPr>
        <w:annotationRef/>
      </w:r>
      <w:r>
        <w:t>good</w:t>
      </w:r>
    </w:p>
  </w:comment>
  <w:comment w:id="13" w:author="Soren Palmer" w:date="2016-11-14T14:16:00Z" w:initials="SP">
    <w:p w:rsidR="00574DAF" w:rsidRDefault="00574DAF">
      <w:pPr>
        <w:pStyle w:val="CommentText"/>
      </w:pPr>
      <w:r>
        <w:rPr>
          <w:rStyle w:val="CommentReference"/>
        </w:rPr>
        <w:annotationRef/>
      </w:r>
      <w:r>
        <w:t>remind us which he did not go through</w:t>
      </w:r>
    </w:p>
  </w:comment>
  <w:comment w:id="14" w:author="Soren Palmer" w:date="2016-11-14T14:16:00Z" w:initials="SP">
    <w:p w:rsidR="00574DAF" w:rsidRDefault="00574DAF">
      <w:pPr>
        <w:pStyle w:val="CommentText"/>
      </w:pPr>
      <w:r>
        <w:rPr>
          <w:rStyle w:val="CommentReference"/>
        </w:rPr>
        <w:annotationRef/>
      </w:r>
      <w:r>
        <w:t>good</w:t>
      </w:r>
    </w:p>
  </w:comment>
  <w:comment w:id="15" w:author="Soren Palmer" w:date="2016-11-14T14:16:00Z" w:initials="SP">
    <w:p w:rsidR="00574DAF" w:rsidRDefault="00574DAF">
      <w:pPr>
        <w:pStyle w:val="CommentText"/>
      </w:pPr>
      <w:r>
        <w:rPr>
          <w:rStyle w:val="CommentReference"/>
        </w:rPr>
        <w:annotationRef/>
      </w:r>
      <w:r>
        <w:t>good.  Though, again, would love a quote from O</w:t>
      </w:r>
    </w:p>
  </w:comment>
  <w:comment w:id="16" w:author="Soren Palmer" w:date="2016-11-14T14:17:00Z" w:initials="SP">
    <w:p w:rsidR="00574DAF" w:rsidRDefault="00574DAF">
      <w:pPr>
        <w:pStyle w:val="CommentText"/>
      </w:pPr>
      <w:r>
        <w:rPr>
          <w:rStyle w:val="CommentReference"/>
        </w:rPr>
        <w:annotationRef/>
      </w:r>
      <w:r>
        <w:t xml:space="preserve">good, nice comparison </w:t>
      </w:r>
    </w:p>
  </w:comment>
  <w:comment w:id="17" w:author="Soren Palmer" w:date="2016-11-14T14:17:00Z" w:initials="SP">
    <w:p w:rsidR="00574DAF" w:rsidRDefault="00574DAF">
      <w:pPr>
        <w:pStyle w:val="CommentText"/>
      </w:pPr>
      <w:r>
        <w:rPr>
          <w:rStyle w:val="CommentReference"/>
        </w:rPr>
        <w:annotationRef/>
      </w:r>
      <w:r>
        <w:t>good</w:t>
      </w:r>
    </w:p>
  </w:comment>
  <w:comment w:id="18" w:author="Soren Palmer" w:date="2016-11-14T14:17:00Z" w:initials="SP">
    <w:p w:rsidR="00574DAF" w:rsidRDefault="00574DAF">
      <w:pPr>
        <w:pStyle w:val="CommentText"/>
      </w:pPr>
      <w:r>
        <w:rPr>
          <w:rStyle w:val="CommentReference"/>
        </w:rPr>
        <w:annotationRef/>
      </w:r>
      <w:r>
        <w:t xml:space="preserve">interesting, good insight </w:t>
      </w:r>
    </w:p>
  </w:comment>
  <w:comment w:id="20" w:author="Soren Palmer" w:date="2016-11-14T14:18:00Z" w:initials="SP">
    <w:p w:rsidR="00574DAF" w:rsidRDefault="00574DAF">
      <w:pPr>
        <w:pStyle w:val="CommentText"/>
      </w:pPr>
      <w:r>
        <w:rPr>
          <w:rStyle w:val="CommentReference"/>
        </w:rPr>
        <w:annotationRef/>
      </w:r>
      <w:r>
        <w:t>astute observation</w:t>
      </w:r>
    </w:p>
  </w:comment>
  <w:comment w:id="21" w:author="Soren Palmer" w:date="2016-11-14T14:18:00Z" w:initials="SP">
    <w:p w:rsidR="00574DAF" w:rsidRDefault="00574DAF">
      <w:pPr>
        <w:pStyle w:val="CommentText"/>
      </w:pPr>
      <w:r>
        <w:rPr>
          <w:rStyle w:val="CommentReference"/>
        </w:rPr>
        <w:annotationRef/>
      </w:r>
      <w:r>
        <w:t>excellent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280610" w15:done="0"/>
  <w15:commentEx w15:paraId="297D778B" w15:done="0"/>
  <w15:commentEx w15:paraId="4D5FE045" w15:done="0"/>
  <w15:commentEx w15:paraId="722B898F" w15:done="0"/>
  <w15:commentEx w15:paraId="0B4932A1" w15:done="0"/>
  <w15:commentEx w15:paraId="122811C0" w15:done="0"/>
  <w15:commentEx w15:paraId="263D9C43" w15:done="0"/>
  <w15:commentEx w15:paraId="24A081F2" w15:done="0"/>
  <w15:commentEx w15:paraId="3CA5DEF5" w15:done="0"/>
  <w15:commentEx w15:paraId="42671FC4" w15:done="0"/>
  <w15:commentEx w15:paraId="093A75FA" w15:done="0"/>
  <w15:commentEx w15:paraId="22CCAE25" w15:done="0"/>
  <w15:commentEx w15:paraId="21418F5E" w15:done="0"/>
  <w15:commentEx w15:paraId="6B25DF63" w15:done="0"/>
  <w15:commentEx w15:paraId="26F7DBCB" w15:done="0"/>
  <w15:commentEx w15:paraId="0DB7B3EB" w15:done="0"/>
  <w15:commentEx w15:paraId="5B7E088C" w15:done="0"/>
  <w15:commentEx w15:paraId="0D1ADC52" w15:done="0"/>
  <w15:commentEx w15:paraId="5A82FA1F" w15:done="0"/>
  <w15:commentEx w15:paraId="6DC26A46" w15:done="0"/>
</w15:commentsEx>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5DD1" w:rsidRDefault="00705DD1" w:rsidP="00652E9E">
      <w:pPr>
        <w:spacing w:after="0" w:line="240" w:lineRule="auto"/>
      </w:pPr>
      <w:r>
        <w:separator/>
      </w:r>
    </w:p>
  </w:endnote>
  <w:endnote w:type="continuationSeparator" w:id="0">
    <w:p w:rsidR="00705DD1" w:rsidRDefault="00705DD1" w:rsidP="00652E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59"/>
    <w:family w:val="auto"/>
    <w:pitch w:val="variable"/>
    <w:sig w:usb0="00000201" w:usb1="00000000" w:usb2="00000000" w:usb3="00000000" w:csb0="00000004" w:csb1="00000000"/>
  </w:font>
  <w:font w:name="Segoe UI">
    <w:altName w:val="Times New Roman"/>
    <w:charset w:val="00"/>
    <w:family w:val="swiss"/>
    <w:pitch w:val="variable"/>
    <w:sig w:usb0="E4002EFF" w:usb1="C000E47F" w:usb2="00000009" w:usb3="00000000" w:csb0="000001FF" w:csb1="00000000"/>
  </w:font>
  <w:font w:name="Arial">
    <w:panose1 w:val="020B0604020202020204"/>
    <w:charset w:val="59"/>
    <w:family w:val="auto"/>
    <w:pitch w:val="variable"/>
    <w:sig w:usb0="00000201" w:usb1="00000000" w:usb2="00000000" w:usb3="00000000" w:csb0="00000004" w:csb1="00000000"/>
  </w:font>
  <w:font w:name="Calibri Light">
    <w:charset w:val="00"/>
    <w:family w:val="swiss"/>
    <w:pitch w:val="variable"/>
    <w:sig w:usb0="A00002EF" w:usb1="4000207B" w:usb2="00000000" w:usb3="00000000" w:csb0="0000019F"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5DD1" w:rsidRDefault="00705DD1" w:rsidP="00652E9E">
      <w:pPr>
        <w:spacing w:after="0" w:line="240" w:lineRule="auto"/>
      </w:pPr>
      <w:r>
        <w:separator/>
      </w:r>
    </w:p>
  </w:footnote>
  <w:footnote w:type="continuationSeparator" w:id="0">
    <w:p w:rsidR="00705DD1" w:rsidRDefault="00705DD1" w:rsidP="00652E9E">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53F" w:rsidRPr="0013253F" w:rsidRDefault="0013253F">
    <w:pPr>
      <w:pStyle w:val="Header"/>
      <w:tabs>
        <w:tab w:val="clear" w:pos="4680"/>
        <w:tab w:val="clear" w:pos="9360"/>
      </w:tabs>
      <w:jc w:val="right"/>
      <w:rPr>
        <w:rFonts w:ascii="Times New Roman" w:hAnsi="Times New Roman" w:cs="Times New Roman"/>
        <w:sz w:val="24"/>
        <w:szCs w:val="24"/>
      </w:rPr>
    </w:pPr>
    <w:r w:rsidRPr="0013253F">
      <w:rPr>
        <w:rFonts w:ascii="Times New Roman" w:hAnsi="Times New Roman" w:cs="Times New Roman"/>
        <w:sz w:val="24"/>
        <w:szCs w:val="24"/>
      </w:rPr>
      <w:t>A Shocking Truth: Culture Shock Uncovered</w:t>
    </w:r>
    <w:r w:rsidRPr="0013253F">
      <w:rPr>
        <w:rFonts w:ascii="Times New Roman" w:hAnsi="Times New Roman" w:cs="Times New Roman"/>
        <w:sz w:val="24"/>
        <w:szCs w:val="24"/>
      </w:rPr>
      <w:tab/>
    </w:r>
    <w:r w:rsidRPr="0013253F">
      <w:rPr>
        <w:rFonts w:ascii="Times New Roman" w:hAnsi="Times New Roman" w:cs="Times New Roman"/>
        <w:sz w:val="24"/>
        <w:szCs w:val="24"/>
      </w:rPr>
      <w:tab/>
    </w:r>
    <w:r w:rsidRPr="0013253F">
      <w:rPr>
        <w:rFonts w:ascii="Times New Roman" w:hAnsi="Times New Roman" w:cs="Times New Roman"/>
        <w:sz w:val="24"/>
        <w:szCs w:val="24"/>
      </w:rPr>
      <w:tab/>
    </w:r>
    <w:r w:rsidRPr="0013253F">
      <w:rPr>
        <w:rFonts w:ascii="Times New Roman" w:hAnsi="Times New Roman" w:cs="Times New Roman"/>
        <w:sz w:val="24"/>
        <w:szCs w:val="24"/>
      </w:rPr>
      <w:tab/>
    </w:r>
    <w:r w:rsidRPr="0013253F">
      <w:rPr>
        <w:rFonts w:ascii="Times New Roman" w:hAnsi="Times New Roman" w:cs="Times New Roman"/>
        <w:sz w:val="24"/>
        <w:szCs w:val="24"/>
      </w:rPr>
      <w:tab/>
    </w:r>
    <w:r w:rsidRPr="0013253F">
      <w:rPr>
        <w:rFonts w:ascii="Times New Roman" w:hAnsi="Times New Roman" w:cs="Times New Roman"/>
        <w:sz w:val="24"/>
        <w:szCs w:val="24"/>
      </w:rPr>
      <w:tab/>
      <w:t xml:space="preserve">Page </w:t>
    </w:r>
    <w:fldSimple w:instr=" PAGE   \* MERGEFORMAT ">
      <w:r w:rsidR="00B166A6">
        <w:rPr>
          <w:rFonts w:ascii="Times New Roman" w:hAnsi="Times New Roman" w:cs="Times New Roman"/>
          <w:noProof/>
          <w:sz w:val="24"/>
          <w:szCs w:val="24"/>
        </w:rPr>
        <w:t>11</w:t>
      </w:r>
    </w:fldSimple>
  </w:p>
  <w:p w:rsidR="00652E9E" w:rsidRDefault="00652E9E">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oren Palmer">
    <w15:presenceInfo w15:providerId="None" w15:userId="Soren Palmer"/>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activeWritingStyle w:appName="MSWord" w:lang="en-US" w:vendorID="64" w:dllVersion="0" w:nlCheck="1" w:checkStyle="0"/>
  <w:activeWritingStyle w:appName="MSWord" w:lang="en-US" w:vendorID="64" w:dllVersion="131078" w:nlCheck="1" w:checkStyle="0"/>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rsids>
    <w:rsidRoot w:val="00E219D9"/>
    <w:rsid w:val="00000363"/>
    <w:rsid w:val="00005E9A"/>
    <w:rsid w:val="000112DD"/>
    <w:rsid w:val="00014EBE"/>
    <w:rsid w:val="0001572B"/>
    <w:rsid w:val="00022DEA"/>
    <w:rsid w:val="000252E8"/>
    <w:rsid w:val="000261DD"/>
    <w:rsid w:val="000304AD"/>
    <w:rsid w:val="00033E29"/>
    <w:rsid w:val="00051D34"/>
    <w:rsid w:val="000560EE"/>
    <w:rsid w:val="00061371"/>
    <w:rsid w:val="00070AD4"/>
    <w:rsid w:val="00071ED6"/>
    <w:rsid w:val="00073873"/>
    <w:rsid w:val="00076B89"/>
    <w:rsid w:val="00081ED6"/>
    <w:rsid w:val="00083C5A"/>
    <w:rsid w:val="000873CE"/>
    <w:rsid w:val="0009022F"/>
    <w:rsid w:val="0009149E"/>
    <w:rsid w:val="000967EC"/>
    <w:rsid w:val="0009702C"/>
    <w:rsid w:val="0009746B"/>
    <w:rsid w:val="000A06CB"/>
    <w:rsid w:val="000A4253"/>
    <w:rsid w:val="000B1606"/>
    <w:rsid w:val="000B1ECF"/>
    <w:rsid w:val="000B2736"/>
    <w:rsid w:val="000B3F99"/>
    <w:rsid w:val="000B6023"/>
    <w:rsid w:val="000B614C"/>
    <w:rsid w:val="000C5998"/>
    <w:rsid w:val="000C70D6"/>
    <w:rsid w:val="000E271D"/>
    <w:rsid w:val="000E38C6"/>
    <w:rsid w:val="000E7E64"/>
    <w:rsid w:val="000F1C05"/>
    <w:rsid w:val="000F5122"/>
    <w:rsid w:val="00101D54"/>
    <w:rsid w:val="001051F1"/>
    <w:rsid w:val="00106E30"/>
    <w:rsid w:val="00123D79"/>
    <w:rsid w:val="0013253F"/>
    <w:rsid w:val="0013426D"/>
    <w:rsid w:val="0013587C"/>
    <w:rsid w:val="00135AB1"/>
    <w:rsid w:val="00137252"/>
    <w:rsid w:val="0014025E"/>
    <w:rsid w:val="00141679"/>
    <w:rsid w:val="00141985"/>
    <w:rsid w:val="00145A6A"/>
    <w:rsid w:val="00151738"/>
    <w:rsid w:val="00154384"/>
    <w:rsid w:val="00155B35"/>
    <w:rsid w:val="00155EF1"/>
    <w:rsid w:val="0016108F"/>
    <w:rsid w:val="00163620"/>
    <w:rsid w:val="00165935"/>
    <w:rsid w:val="001679C4"/>
    <w:rsid w:val="001758FE"/>
    <w:rsid w:val="001962EE"/>
    <w:rsid w:val="00196A02"/>
    <w:rsid w:val="001970B8"/>
    <w:rsid w:val="001A591E"/>
    <w:rsid w:val="001B0657"/>
    <w:rsid w:val="001B45C6"/>
    <w:rsid w:val="001B74C9"/>
    <w:rsid w:val="001C0257"/>
    <w:rsid w:val="001C3B30"/>
    <w:rsid w:val="001C6074"/>
    <w:rsid w:val="001C6859"/>
    <w:rsid w:val="001C7BBD"/>
    <w:rsid w:val="001D391F"/>
    <w:rsid w:val="001E33AA"/>
    <w:rsid w:val="001E797F"/>
    <w:rsid w:val="001F01A6"/>
    <w:rsid w:val="001F1AB1"/>
    <w:rsid w:val="001F4502"/>
    <w:rsid w:val="001F4CC3"/>
    <w:rsid w:val="00202F70"/>
    <w:rsid w:val="002065B7"/>
    <w:rsid w:val="00216E53"/>
    <w:rsid w:val="00220BEE"/>
    <w:rsid w:val="00222BCE"/>
    <w:rsid w:val="0022341F"/>
    <w:rsid w:val="00226A33"/>
    <w:rsid w:val="00237E38"/>
    <w:rsid w:val="00237F67"/>
    <w:rsid w:val="00240BC4"/>
    <w:rsid w:val="00263050"/>
    <w:rsid w:val="002705F5"/>
    <w:rsid w:val="00273458"/>
    <w:rsid w:val="00274392"/>
    <w:rsid w:val="00274F99"/>
    <w:rsid w:val="00281449"/>
    <w:rsid w:val="00286019"/>
    <w:rsid w:val="00286062"/>
    <w:rsid w:val="00286DFE"/>
    <w:rsid w:val="00293126"/>
    <w:rsid w:val="002A0A30"/>
    <w:rsid w:val="002B29BA"/>
    <w:rsid w:val="002B4B93"/>
    <w:rsid w:val="002B529F"/>
    <w:rsid w:val="002B6BB5"/>
    <w:rsid w:val="002C204F"/>
    <w:rsid w:val="002C2EBE"/>
    <w:rsid w:val="002C73BB"/>
    <w:rsid w:val="002D06A0"/>
    <w:rsid w:val="002D1F9B"/>
    <w:rsid w:val="002D2B0F"/>
    <w:rsid w:val="002D6BBA"/>
    <w:rsid w:val="002E0560"/>
    <w:rsid w:val="002E603B"/>
    <w:rsid w:val="002F2BC2"/>
    <w:rsid w:val="002F4183"/>
    <w:rsid w:val="002F45B3"/>
    <w:rsid w:val="00305B44"/>
    <w:rsid w:val="00306E4C"/>
    <w:rsid w:val="00310D05"/>
    <w:rsid w:val="003228C5"/>
    <w:rsid w:val="00323822"/>
    <w:rsid w:val="00325E74"/>
    <w:rsid w:val="003268B8"/>
    <w:rsid w:val="00330BAE"/>
    <w:rsid w:val="00336655"/>
    <w:rsid w:val="003374F2"/>
    <w:rsid w:val="003376DF"/>
    <w:rsid w:val="0035387A"/>
    <w:rsid w:val="0035791A"/>
    <w:rsid w:val="00357DDA"/>
    <w:rsid w:val="00362B72"/>
    <w:rsid w:val="00364951"/>
    <w:rsid w:val="00372329"/>
    <w:rsid w:val="00382006"/>
    <w:rsid w:val="0038333E"/>
    <w:rsid w:val="00393509"/>
    <w:rsid w:val="00393820"/>
    <w:rsid w:val="003947C4"/>
    <w:rsid w:val="00394B5D"/>
    <w:rsid w:val="003B2550"/>
    <w:rsid w:val="003B2DE7"/>
    <w:rsid w:val="003C0870"/>
    <w:rsid w:val="003C2C2B"/>
    <w:rsid w:val="003C42E3"/>
    <w:rsid w:val="003C6795"/>
    <w:rsid w:val="003D02F7"/>
    <w:rsid w:val="003D4968"/>
    <w:rsid w:val="003E2D4C"/>
    <w:rsid w:val="003F2480"/>
    <w:rsid w:val="003F3477"/>
    <w:rsid w:val="003F5020"/>
    <w:rsid w:val="003F6139"/>
    <w:rsid w:val="00405A53"/>
    <w:rsid w:val="00407C35"/>
    <w:rsid w:val="00410A98"/>
    <w:rsid w:val="004145A3"/>
    <w:rsid w:val="004174F1"/>
    <w:rsid w:val="00420D02"/>
    <w:rsid w:val="00421C11"/>
    <w:rsid w:val="00425943"/>
    <w:rsid w:val="00432FC2"/>
    <w:rsid w:val="00441B60"/>
    <w:rsid w:val="00442893"/>
    <w:rsid w:val="00443B44"/>
    <w:rsid w:val="00447FD3"/>
    <w:rsid w:val="004504FC"/>
    <w:rsid w:val="00451C66"/>
    <w:rsid w:val="004525D4"/>
    <w:rsid w:val="00456112"/>
    <w:rsid w:val="0045624F"/>
    <w:rsid w:val="00456C0B"/>
    <w:rsid w:val="00457B5C"/>
    <w:rsid w:val="00464415"/>
    <w:rsid w:val="00464F76"/>
    <w:rsid w:val="00471F95"/>
    <w:rsid w:val="0047270B"/>
    <w:rsid w:val="004751BD"/>
    <w:rsid w:val="004765AB"/>
    <w:rsid w:val="00484600"/>
    <w:rsid w:val="00485DD9"/>
    <w:rsid w:val="00487A2F"/>
    <w:rsid w:val="00491240"/>
    <w:rsid w:val="004950E3"/>
    <w:rsid w:val="0049632B"/>
    <w:rsid w:val="004A2EAA"/>
    <w:rsid w:val="004A365E"/>
    <w:rsid w:val="004A5CA5"/>
    <w:rsid w:val="004B649B"/>
    <w:rsid w:val="004C0B24"/>
    <w:rsid w:val="004C4671"/>
    <w:rsid w:val="004D53CE"/>
    <w:rsid w:val="004D6782"/>
    <w:rsid w:val="004E553E"/>
    <w:rsid w:val="004F148C"/>
    <w:rsid w:val="004F2206"/>
    <w:rsid w:val="004F2DB6"/>
    <w:rsid w:val="00506227"/>
    <w:rsid w:val="00507328"/>
    <w:rsid w:val="00511195"/>
    <w:rsid w:val="0051392E"/>
    <w:rsid w:val="00517B0E"/>
    <w:rsid w:val="005219A1"/>
    <w:rsid w:val="005235E2"/>
    <w:rsid w:val="00526E24"/>
    <w:rsid w:val="00535027"/>
    <w:rsid w:val="0053551A"/>
    <w:rsid w:val="005370DA"/>
    <w:rsid w:val="005378AD"/>
    <w:rsid w:val="005522A3"/>
    <w:rsid w:val="00557C59"/>
    <w:rsid w:val="0056039C"/>
    <w:rsid w:val="005611A9"/>
    <w:rsid w:val="00566064"/>
    <w:rsid w:val="005724AD"/>
    <w:rsid w:val="00572C8B"/>
    <w:rsid w:val="00574DAF"/>
    <w:rsid w:val="00577324"/>
    <w:rsid w:val="005776C5"/>
    <w:rsid w:val="0059043D"/>
    <w:rsid w:val="00592ACA"/>
    <w:rsid w:val="005A13CA"/>
    <w:rsid w:val="005A21DB"/>
    <w:rsid w:val="005B276D"/>
    <w:rsid w:val="005B3036"/>
    <w:rsid w:val="005B4A34"/>
    <w:rsid w:val="005B68A1"/>
    <w:rsid w:val="005B7129"/>
    <w:rsid w:val="005C07FB"/>
    <w:rsid w:val="005C0B91"/>
    <w:rsid w:val="005C3C08"/>
    <w:rsid w:val="005D26BF"/>
    <w:rsid w:val="005D2C36"/>
    <w:rsid w:val="005D4A5F"/>
    <w:rsid w:val="005E0FA6"/>
    <w:rsid w:val="005E2AC2"/>
    <w:rsid w:val="005E62A1"/>
    <w:rsid w:val="005E71EF"/>
    <w:rsid w:val="005F03B9"/>
    <w:rsid w:val="005F7ADF"/>
    <w:rsid w:val="00605A89"/>
    <w:rsid w:val="00612AC4"/>
    <w:rsid w:val="006131F5"/>
    <w:rsid w:val="00623E19"/>
    <w:rsid w:val="00624DED"/>
    <w:rsid w:val="006313FD"/>
    <w:rsid w:val="006321E0"/>
    <w:rsid w:val="00635E5E"/>
    <w:rsid w:val="0063783B"/>
    <w:rsid w:val="00641DA0"/>
    <w:rsid w:val="0064296E"/>
    <w:rsid w:val="00643952"/>
    <w:rsid w:val="00652363"/>
    <w:rsid w:val="00652E9E"/>
    <w:rsid w:val="006537B6"/>
    <w:rsid w:val="00657177"/>
    <w:rsid w:val="00660E21"/>
    <w:rsid w:val="00665EEC"/>
    <w:rsid w:val="00667A03"/>
    <w:rsid w:val="00673C9B"/>
    <w:rsid w:val="0067527C"/>
    <w:rsid w:val="00690266"/>
    <w:rsid w:val="00693C7F"/>
    <w:rsid w:val="00694006"/>
    <w:rsid w:val="006966C1"/>
    <w:rsid w:val="006A036C"/>
    <w:rsid w:val="006A1508"/>
    <w:rsid w:val="006B152F"/>
    <w:rsid w:val="006B21A8"/>
    <w:rsid w:val="006B5EC2"/>
    <w:rsid w:val="006B7DAB"/>
    <w:rsid w:val="006C0F23"/>
    <w:rsid w:val="006D10E0"/>
    <w:rsid w:val="006D5474"/>
    <w:rsid w:val="006D7BE0"/>
    <w:rsid w:val="006E098F"/>
    <w:rsid w:val="006E60DB"/>
    <w:rsid w:val="006F16D0"/>
    <w:rsid w:val="006F1B66"/>
    <w:rsid w:val="00701612"/>
    <w:rsid w:val="00704630"/>
    <w:rsid w:val="00704E89"/>
    <w:rsid w:val="00705DD1"/>
    <w:rsid w:val="00706837"/>
    <w:rsid w:val="007073BC"/>
    <w:rsid w:val="00723EC7"/>
    <w:rsid w:val="00724070"/>
    <w:rsid w:val="00725220"/>
    <w:rsid w:val="0072578F"/>
    <w:rsid w:val="00730F4B"/>
    <w:rsid w:val="007357C8"/>
    <w:rsid w:val="00745A51"/>
    <w:rsid w:val="007620EC"/>
    <w:rsid w:val="007702EC"/>
    <w:rsid w:val="0078032F"/>
    <w:rsid w:val="00784032"/>
    <w:rsid w:val="007845D2"/>
    <w:rsid w:val="00787027"/>
    <w:rsid w:val="007879B2"/>
    <w:rsid w:val="00791864"/>
    <w:rsid w:val="0079573F"/>
    <w:rsid w:val="007A4FDB"/>
    <w:rsid w:val="007A6D55"/>
    <w:rsid w:val="007B6607"/>
    <w:rsid w:val="007C2F6C"/>
    <w:rsid w:val="007C66C9"/>
    <w:rsid w:val="007D24C0"/>
    <w:rsid w:val="007D4828"/>
    <w:rsid w:val="007D5840"/>
    <w:rsid w:val="007D66BC"/>
    <w:rsid w:val="007D6AB7"/>
    <w:rsid w:val="007F15F3"/>
    <w:rsid w:val="007F1CBC"/>
    <w:rsid w:val="008009F8"/>
    <w:rsid w:val="00801D8A"/>
    <w:rsid w:val="0080326A"/>
    <w:rsid w:val="00804F4E"/>
    <w:rsid w:val="00806764"/>
    <w:rsid w:val="00810A35"/>
    <w:rsid w:val="008164CA"/>
    <w:rsid w:val="0081744B"/>
    <w:rsid w:val="008207FE"/>
    <w:rsid w:val="00824E95"/>
    <w:rsid w:val="008266F8"/>
    <w:rsid w:val="008308FF"/>
    <w:rsid w:val="00832187"/>
    <w:rsid w:val="00832488"/>
    <w:rsid w:val="00842107"/>
    <w:rsid w:val="008500EE"/>
    <w:rsid w:val="008527FD"/>
    <w:rsid w:val="00856617"/>
    <w:rsid w:val="00856FC7"/>
    <w:rsid w:val="00857EE6"/>
    <w:rsid w:val="008639BA"/>
    <w:rsid w:val="00874103"/>
    <w:rsid w:val="00880565"/>
    <w:rsid w:val="00881E9A"/>
    <w:rsid w:val="0088377C"/>
    <w:rsid w:val="00886094"/>
    <w:rsid w:val="00887E79"/>
    <w:rsid w:val="00891C91"/>
    <w:rsid w:val="008A7D85"/>
    <w:rsid w:val="008B23AC"/>
    <w:rsid w:val="008B332C"/>
    <w:rsid w:val="008B3F10"/>
    <w:rsid w:val="008B6CDF"/>
    <w:rsid w:val="008D1D42"/>
    <w:rsid w:val="008D2C5C"/>
    <w:rsid w:val="008D4EBA"/>
    <w:rsid w:val="008D5CEB"/>
    <w:rsid w:val="008E078A"/>
    <w:rsid w:val="008F1824"/>
    <w:rsid w:val="008F42FC"/>
    <w:rsid w:val="00902E8A"/>
    <w:rsid w:val="009079A7"/>
    <w:rsid w:val="00910802"/>
    <w:rsid w:val="0091098D"/>
    <w:rsid w:val="00921DF3"/>
    <w:rsid w:val="00925B0E"/>
    <w:rsid w:val="009633BD"/>
    <w:rsid w:val="00963A07"/>
    <w:rsid w:val="00967933"/>
    <w:rsid w:val="00972F2C"/>
    <w:rsid w:val="0097735B"/>
    <w:rsid w:val="00981B59"/>
    <w:rsid w:val="00986890"/>
    <w:rsid w:val="009876ED"/>
    <w:rsid w:val="00987804"/>
    <w:rsid w:val="00993400"/>
    <w:rsid w:val="0099446C"/>
    <w:rsid w:val="0099529A"/>
    <w:rsid w:val="009A0920"/>
    <w:rsid w:val="009A651F"/>
    <w:rsid w:val="009B0FF3"/>
    <w:rsid w:val="009B0FF4"/>
    <w:rsid w:val="009B298F"/>
    <w:rsid w:val="009B5172"/>
    <w:rsid w:val="009C75FD"/>
    <w:rsid w:val="009D3884"/>
    <w:rsid w:val="009D3E0B"/>
    <w:rsid w:val="009E550F"/>
    <w:rsid w:val="009E5AF8"/>
    <w:rsid w:val="00A05471"/>
    <w:rsid w:val="00A114C9"/>
    <w:rsid w:val="00A13909"/>
    <w:rsid w:val="00A1555A"/>
    <w:rsid w:val="00A157A6"/>
    <w:rsid w:val="00A22FF1"/>
    <w:rsid w:val="00A3159A"/>
    <w:rsid w:val="00A31A22"/>
    <w:rsid w:val="00A46C69"/>
    <w:rsid w:val="00A5374F"/>
    <w:rsid w:val="00A56547"/>
    <w:rsid w:val="00A5769A"/>
    <w:rsid w:val="00A625C8"/>
    <w:rsid w:val="00A63F0F"/>
    <w:rsid w:val="00A6481C"/>
    <w:rsid w:val="00A64E45"/>
    <w:rsid w:val="00A712D8"/>
    <w:rsid w:val="00A71D37"/>
    <w:rsid w:val="00A7359E"/>
    <w:rsid w:val="00A7648E"/>
    <w:rsid w:val="00A767C8"/>
    <w:rsid w:val="00A76CA8"/>
    <w:rsid w:val="00A8079E"/>
    <w:rsid w:val="00A828DD"/>
    <w:rsid w:val="00A8418B"/>
    <w:rsid w:val="00A941E6"/>
    <w:rsid w:val="00A94A4A"/>
    <w:rsid w:val="00AA248D"/>
    <w:rsid w:val="00AB0806"/>
    <w:rsid w:val="00AB0CF1"/>
    <w:rsid w:val="00AB12F0"/>
    <w:rsid w:val="00AB16D1"/>
    <w:rsid w:val="00AB7414"/>
    <w:rsid w:val="00AB7DAD"/>
    <w:rsid w:val="00AC09AB"/>
    <w:rsid w:val="00AD127A"/>
    <w:rsid w:val="00AD1C2D"/>
    <w:rsid w:val="00AD3627"/>
    <w:rsid w:val="00AF35FA"/>
    <w:rsid w:val="00AF4A7B"/>
    <w:rsid w:val="00B03242"/>
    <w:rsid w:val="00B0455A"/>
    <w:rsid w:val="00B13861"/>
    <w:rsid w:val="00B166A6"/>
    <w:rsid w:val="00B17728"/>
    <w:rsid w:val="00B205E7"/>
    <w:rsid w:val="00B339C6"/>
    <w:rsid w:val="00B3452A"/>
    <w:rsid w:val="00B40991"/>
    <w:rsid w:val="00B47230"/>
    <w:rsid w:val="00B5009C"/>
    <w:rsid w:val="00B51888"/>
    <w:rsid w:val="00B53E72"/>
    <w:rsid w:val="00B550E6"/>
    <w:rsid w:val="00B5654F"/>
    <w:rsid w:val="00B60E05"/>
    <w:rsid w:val="00B60FBF"/>
    <w:rsid w:val="00B638FC"/>
    <w:rsid w:val="00B63C56"/>
    <w:rsid w:val="00B6432B"/>
    <w:rsid w:val="00B748C9"/>
    <w:rsid w:val="00B7726B"/>
    <w:rsid w:val="00B9765A"/>
    <w:rsid w:val="00BA1DB0"/>
    <w:rsid w:val="00BA5F94"/>
    <w:rsid w:val="00BA6F81"/>
    <w:rsid w:val="00BB1566"/>
    <w:rsid w:val="00BC34A3"/>
    <w:rsid w:val="00BD69AB"/>
    <w:rsid w:val="00BE4949"/>
    <w:rsid w:val="00BF04EF"/>
    <w:rsid w:val="00BF0F7A"/>
    <w:rsid w:val="00BF19AC"/>
    <w:rsid w:val="00BF2C76"/>
    <w:rsid w:val="00BF4CB8"/>
    <w:rsid w:val="00C02F49"/>
    <w:rsid w:val="00C1304C"/>
    <w:rsid w:val="00C15880"/>
    <w:rsid w:val="00C17E4C"/>
    <w:rsid w:val="00C21836"/>
    <w:rsid w:val="00C2582E"/>
    <w:rsid w:val="00C25E78"/>
    <w:rsid w:val="00C2719F"/>
    <w:rsid w:val="00C308D9"/>
    <w:rsid w:val="00C30EE2"/>
    <w:rsid w:val="00C32F11"/>
    <w:rsid w:val="00C3766F"/>
    <w:rsid w:val="00C45FF4"/>
    <w:rsid w:val="00C60D83"/>
    <w:rsid w:val="00C62DBB"/>
    <w:rsid w:val="00C646DB"/>
    <w:rsid w:val="00C650DC"/>
    <w:rsid w:val="00C66CEC"/>
    <w:rsid w:val="00C70B43"/>
    <w:rsid w:val="00C766AD"/>
    <w:rsid w:val="00C81BCA"/>
    <w:rsid w:val="00C84399"/>
    <w:rsid w:val="00C93CD0"/>
    <w:rsid w:val="00C94DED"/>
    <w:rsid w:val="00C9785C"/>
    <w:rsid w:val="00CA385F"/>
    <w:rsid w:val="00CA6FC7"/>
    <w:rsid w:val="00CA7EB6"/>
    <w:rsid w:val="00CB585F"/>
    <w:rsid w:val="00CB6104"/>
    <w:rsid w:val="00CC05C2"/>
    <w:rsid w:val="00CC29F7"/>
    <w:rsid w:val="00CC6AAD"/>
    <w:rsid w:val="00CC7BF7"/>
    <w:rsid w:val="00CD0F50"/>
    <w:rsid w:val="00CD7E6F"/>
    <w:rsid w:val="00CE4C3A"/>
    <w:rsid w:val="00CE6445"/>
    <w:rsid w:val="00CF1DE4"/>
    <w:rsid w:val="00D07F85"/>
    <w:rsid w:val="00D125A6"/>
    <w:rsid w:val="00D172FA"/>
    <w:rsid w:val="00D21F6F"/>
    <w:rsid w:val="00D22A93"/>
    <w:rsid w:val="00D24255"/>
    <w:rsid w:val="00D24BC6"/>
    <w:rsid w:val="00D272BB"/>
    <w:rsid w:val="00D306B5"/>
    <w:rsid w:val="00D434CD"/>
    <w:rsid w:val="00D5034C"/>
    <w:rsid w:val="00D509E4"/>
    <w:rsid w:val="00D50D63"/>
    <w:rsid w:val="00D512AB"/>
    <w:rsid w:val="00D572F1"/>
    <w:rsid w:val="00D73132"/>
    <w:rsid w:val="00D7404A"/>
    <w:rsid w:val="00D748A4"/>
    <w:rsid w:val="00D76D03"/>
    <w:rsid w:val="00D81497"/>
    <w:rsid w:val="00D9389D"/>
    <w:rsid w:val="00D94E4E"/>
    <w:rsid w:val="00D9661C"/>
    <w:rsid w:val="00DB0CFA"/>
    <w:rsid w:val="00DC6129"/>
    <w:rsid w:val="00DD0EC1"/>
    <w:rsid w:val="00DD1D1C"/>
    <w:rsid w:val="00DD4B76"/>
    <w:rsid w:val="00DE2BC4"/>
    <w:rsid w:val="00DE3E40"/>
    <w:rsid w:val="00DF29DC"/>
    <w:rsid w:val="00DF6B59"/>
    <w:rsid w:val="00DF74D2"/>
    <w:rsid w:val="00DF7A28"/>
    <w:rsid w:val="00E011F6"/>
    <w:rsid w:val="00E01F4E"/>
    <w:rsid w:val="00E031F1"/>
    <w:rsid w:val="00E03913"/>
    <w:rsid w:val="00E06EB2"/>
    <w:rsid w:val="00E0703F"/>
    <w:rsid w:val="00E07650"/>
    <w:rsid w:val="00E1505A"/>
    <w:rsid w:val="00E15DC5"/>
    <w:rsid w:val="00E17995"/>
    <w:rsid w:val="00E2043C"/>
    <w:rsid w:val="00E219D9"/>
    <w:rsid w:val="00E21C6B"/>
    <w:rsid w:val="00E2356F"/>
    <w:rsid w:val="00E23655"/>
    <w:rsid w:val="00E23E9F"/>
    <w:rsid w:val="00E25CF4"/>
    <w:rsid w:val="00E27ACC"/>
    <w:rsid w:val="00E32764"/>
    <w:rsid w:val="00E3358E"/>
    <w:rsid w:val="00E44D89"/>
    <w:rsid w:val="00E45538"/>
    <w:rsid w:val="00E50AB3"/>
    <w:rsid w:val="00E52DBD"/>
    <w:rsid w:val="00E578C1"/>
    <w:rsid w:val="00E61DE1"/>
    <w:rsid w:val="00E71DA6"/>
    <w:rsid w:val="00E77FF1"/>
    <w:rsid w:val="00E81ABD"/>
    <w:rsid w:val="00E81E81"/>
    <w:rsid w:val="00E82AB4"/>
    <w:rsid w:val="00E82C18"/>
    <w:rsid w:val="00E83407"/>
    <w:rsid w:val="00E86412"/>
    <w:rsid w:val="00E91972"/>
    <w:rsid w:val="00E9375E"/>
    <w:rsid w:val="00EA3419"/>
    <w:rsid w:val="00EA4A3F"/>
    <w:rsid w:val="00EA4CAA"/>
    <w:rsid w:val="00EB039C"/>
    <w:rsid w:val="00EB4B62"/>
    <w:rsid w:val="00EC0885"/>
    <w:rsid w:val="00EC167D"/>
    <w:rsid w:val="00EC1A4E"/>
    <w:rsid w:val="00EC7FA7"/>
    <w:rsid w:val="00ED1416"/>
    <w:rsid w:val="00ED5EF4"/>
    <w:rsid w:val="00EE03AF"/>
    <w:rsid w:val="00EE0E01"/>
    <w:rsid w:val="00EE7B7F"/>
    <w:rsid w:val="00EF5BDA"/>
    <w:rsid w:val="00F00B2D"/>
    <w:rsid w:val="00F12357"/>
    <w:rsid w:val="00F168B6"/>
    <w:rsid w:val="00F20A37"/>
    <w:rsid w:val="00F20D59"/>
    <w:rsid w:val="00F374C6"/>
    <w:rsid w:val="00F4017C"/>
    <w:rsid w:val="00F45E6B"/>
    <w:rsid w:val="00F47DFA"/>
    <w:rsid w:val="00F502BC"/>
    <w:rsid w:val="00F5293E"/>
    <w:rsid w:val="00F54061"/>
    <w:rsid w:val="00F541FB"/>
    <w:rsid w:val="00F54B67"/>
    <w:rsid w:val="00F604BE"/>
    <w:rsid w:val="00F6459C"/>
    <w:rsid w:val="00F72D60"/>
    <w:rsid w:val="00F76C88"/>
    <w:rsid w:val="00F8161B"/>
    <w:rsid w:val="00F86B41"/>
    <w:rsid w:val="00F93AD8"/>
    <w:rsid w:val="00F94417"/>
    <w:rsid w:val="00FA35AE"/>
    <w:rsid w:val="00FB2E8C"/>
    <w:rsid w:val="00FB3048"/>
    <w:rsid w:val="00FB3DBD"/>
    <w:rsid w:val="00FB6C96"/>
    <w:rsid w:val="00FC4056"/>
    <w:rsid w:val="00FC510D"/>
    <w:rsid w:val="00FD3747"/>
    <w:rsid w:val="00FD3DB3"/>
    <w:rsid w:val="00FD5BB3"/>
    <w:rsid w:val="00FD63CB"/>
    <w:rsid w:val="00FD71EA"/>
    <w:rsid w:val="00FE0CE9"/>
    <w:rsid w:val="00FE4728"/>
    <w:rsid w:val="00FE48E1"/>
    <w:rsid w:val="00FE7408"/>
    <w:rsid w:val="00FF1249"/>
    <w:rsid w:val="00FF64F1"/>
    <w:rsid w:val="00FF7A26"/>
  </w:rsids>
  <m:mathPr>
    <m:mathFont m:val="Lucida Grand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13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652E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E9E"/>
  </w:style>
  <w:style w:type="paragraph" w:styleId="Footer">
    <w:name w:val="footer"/>
    <w:basedOn w:val="Normal"/>
    <w:link w:val="FooterChar"/>
    <w:uiPriority w:val="99"/>
    <w:unhideWhenUsed/>
    <w:rsid w:val="00652E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E9E"/>
  </w:style>
  <w:style w:type="character" w:styleId="Hyperlink">
    <w:name w:val="Hyperlink"/>
    <w:basedOn w:val="DefaultParagraphFont"/>
    <w:uiPriority w:val="99"/>
    <w:unhideWhenUsed/>
    <w:rsid w:val="00145A6A"/>
    <w:rPr>
      <w:color w:val="0563C1" w:themeColor="hyperlink"/>
      <w:u w:val="single"/>
    </w:rPr>
  </w:style>
  <w:style w:type="character" w:customStyle="1" w:styleId="apple-converted-space">
    <w:name w:val="apple-converted-space"/>
    <w:basedOn w:val="DefaultParagraphFont"/>
    <w:rsid w:val="003E2D4C"/>
  </w:style>
  <w:style w:type="character" w:styleId="Emphasis">
    <w:name w:val="Emphasis"/>
    <w:basedOn w:val="DefaultParagraphFont"/>
    <w:uiPriority w:val="20"/>
    <w:qFormat/>
    <w:rsid w:val="003E2D4C"/>
    <w:rPr>
      <w:i/>
      <w:iCs/>
    </w:rPr>
  </w:style>
  <w:style w:type="character" w:styleId="CommentReference">
    <w:name w:val="annotation reference"/>
    <w:basedOn w:val="DefaultParagraphFont"/>
    <w:uiPriority w:val="99"/>
    <w:semiHidden/>
    <w:unhideWhenUsed/>
    <w:rsid w:val="00AB12F0"/>
    <w:rPr>
      <w:sz w:val="16"/>
      <w:szCs w:val="16"/>
    </w:rPr>
  </w:style>
  <w:style w:type="paragraph" w:styleId="CommentText">
    <w:name w:val="annotation text"/>
    <w:basedOn w:val="Normal"/>
    <w:link w:val="CommentTextChar"/>
    <w:uiPriority w:val="99"/>
    <w:semiHidden/>
    <w:unhideWhenUsed/>
    <w:rsid w:val="00AB12F0"/>
    <w:pPr>
      <w:spacing w:line="240" w:lineRule="auto"/>
    </w:pPr>
    <w:rPr>
      <w:sz w:val="20"/>
      <w:szCs w:val="20"/>
    </w:rPr>
  </w:style>
  <w:style w:type="character" w:customStyle="1" w:styleId="CommentTextChar">
    <w:name w:val="Comment Text Char"/>
    <w:basedOn w:val="DefaultParagraphFont"/>
    <w:link w:val="CommentText"/>
    <w:uiPriority w:val="99"/>
    <w:semiHidden/>
    <w:rsid w:val="00AB12F0"/>
    <w:rPr>
      <w:sz w:val="20"/>
      <w:szCs w:val="20"/>
    </w:rPr>
  </w:style>
  <w:style w:type="paragraph" w:styleId="CommentSubject">
    <w:name w:val="annotation subject"/>
    <w:basedOn w:val="CommentText"/>
    <w:next w:val="CommentText"/>
    <w:link w:val="CommentSubjectChar"/>
    <w:uiPriority w:val="99"/>
    <w:semiHidden/>
    <w:unhideWhenUsed/>
    <w:rsid w:val="00AB12F0"/>
    <w:rPr>
      <w:b/>
      <w:bCs/>
    </w:rPr>
  </w:style>
  <w:style w:type="character" w:customStyle="1" w:styleId="CommentSubjectChar">
    <w:name w:val="Comment Subject Char"/>
    <w:basedOn w:val="CommentTextChar"/>
    <w:link w:val="CommentSubject"/>
    <w:uiPriority w:val="99"/>
    <w:semiHidden/>
    <w:rsid w:val="00AB12F0"/>
    <w:rPr>
      <w:b/>
      <w:bCs/>
      <w:sz w:val="20"/>
      <w:szCs w:val="20"/>
    </w:rPr>
  </w:style>
  <w:style w:type="paragraph" w:styleId="BalloonText">
    <w:name w:val="Balloon Text"/>
    <w:basedOn w:val="Normal"/>
    <w:link w:val="BalloonTextChar"/>
    <w:uiPriority w:val="99"/>
    <w:semiHidden/>
    <w:unhideWhenUsed/>
    <w:rsid w:val="00AB12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12F0"/>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microsoft.com/office/2011/relationships/commentsExtended" Target="commentsExtended.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openxmlformats.org/officeDocument/2006/relationships/hyperlink" Target="http://owl.english.purdue.edu/owl/resource/560/01/"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2490</Words>
  <Characters>14193</Characters>
  <Application>Microsoft Macintosh Word</Application>
  <DocSecurity>0</DocSecurity>
  <Lines>118</Lines>
  <Paragraphs>28</Paragraphs>
  <ScaleCrop>false</ScaleCrop>
  <HeadingPairs>
    <vt:vector size="2" baseType="variant">
      <vt:variant>
        <vt:lpstr>Title</vt:lpstr>
      </vt:variant>
      <vt:variant>
        <vt:i4>1</vt:i4>
      </vt:variant>
    </vt:vector>
  </HeadingPairs>
  <TitlesOfParts>
    <vt:vector size="1" baseType="lpstr">
      <vt:lpstr/>
    </vt:vector>
  </TitlesOfParts>
  <Company>North Carolina State University</Company>
  <LinksUpToDate>false</LinksUpToDate>
  <CharactersWithSpaces>17430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Hogan</dc:creator>
  <cp:keywords/>
  <dc:description/>
  <cp:lastModifiedBy>Soren Palmer</cp:lastModifiedBy>
  <cp:revision>3</cp:revision>
  <dcterms:created xsi:type="dcterms:W3CDTF">2017-07-25T15:59:00Z</dcterms:created>
  <dcterms:modified xsi:type="dcterms:W3CDTF">2017-07-25T16:01:00Z</dcterms:modified>
</cp:coreProperties>
</file>